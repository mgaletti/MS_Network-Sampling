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42C8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41"/>
          <w:szCs w:val="41"/>
          <w:lang w:val="en-US"/>
        </w:rPr>
      </w:pPr>
      <w:r>
        <w:rPr>
          <w:rFonts w:ascii="SFRM2074" w:hAnsi="SFRM2074" w:cs="SFRM2074"/>
          <w:sz w:val="41"/>
          <w:szCs w:val="41"/>
          <w:lang w:val="en-US"/>
        </w:rPr>
        <w:t>Sampling networks of ecological interactions</w:t>
      </w:r>
    </w:p>
    <w:p w14:paraId="1F2BFB8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0"/>
          <w:szCs w:val="20"/>
          <w:lang w:val="en-US"/>
        </w:rPr>
      </w:pPr>
      <w:r>
        <w:rPr>
          <w:rFonts w:ascii="SFRM2074" w:hAnsi="SFRM2074" w:cs="SFRM2074"/>
          <w:sz w:val="29"/>
          <w:szCs w:val="29"/>
          <w:lang w:val="en-US"/>
        </w:rPr>
        <w:t>Pedro Jordano</w:t>
      </w:r>
      <w:r>
        <w:rPr>
          <w:rFonts w:ascii="SFRM2074" w:hAnsi="SFRM2074" w:cs="SFRM2074"/>
          <w:sz w:val="20"/>
          <w:szCs w:val="20"/>
          <w:lang w:val="en-US"/>
        </w:rPr>
        <w:t>_a</w:t>
      </w:r>
    </w:p>
    <w:p w14:paraId="755C1E8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9"/>
          <w:szCs w:val="29"/>
          <w:lang w:val="en-US"/>
        </w:rPr>
      </w:pPr>
      <w:r>
        <w:rPr>
          <w:rFonts w:ascii="SFRM2074" w:hAnsi="SFRM2074" w:cs="SFRM2074"/>
          <w:sz w:val="20"/>
          <w:szCs w:val="20"/>
          <w:lang w:val="en-US"/>
        </w:rPr>
        <w:t>a</w:t>
      </w:r>
      <w:r>
        <w:rPr>
          <w:rFonts w:ascii="SFRM2074" w:hAnsi="SFRM2074" w:cs="SFRM2074"/>
          <w:sz w:val="29"/>
          <w:szCs w:val="29"/>
          <w:lang w:val="en-US"/>
        </w:rPr>
        <w:t>Integrative Ecology Group, Estación Biológica de Doñana, Consejo</w:t>
      </w:r>
    </w:p>
    <w:p w14:paraId="6A0C611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9"/>
          <w:szCs w:val="29"/>
          <w:lang w:val="en-US"/>
        </w:rPr>
      </w:pPr>
      <w:r>
        <w:rPr>
          <w:rFonts w:ascii="SFRM2074" w:hAnsi="SFRM2074" w:cs="SFRM2074"/>
          <w:sz w:val="29"/>
          <w:szCs w:val="29"/>
          <w:lang w:val="en-US"/>
        </w:rPr>
        <w:t>Superior de Investigaciones Científicas (EBD-CSIC), Avenida</w:t>
      </w:r>
    </w:p>
    <w:p w14:paraId="77F5517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9"/>
          <w:szCs w:val="29"/>
          <w:lang w:val="en-US"/>
        </w:rPr>
      </w:pPr>
      <w:r>
        <w:rPr>
          <w:rFonts w:ascii="SFRM2074" w:hAnsi="SFRM2074" w:cs="SFRM2074"/>
          <w:sz w:val="29"/>
          <w:szCs w:val="29"/>
          <w:lang w:val="en-US"/>
        </w:rPr>
        <w:t>Americo Vespucio s/n, E–41092 Sevilla, Spain</w:t>
      </w:r>
    </w:p>
    <w:p w14:paraId="1942750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9"/>
          <w:szCs w:val="29"/>
          <w:lang w:val="en-US"/>
        </w:rPr>
      </w:pPr>
      <w:r>
        <w:rPr>
          <w:rFonts w:ascii="SFRM2074" w:hAnsi="SFRM2074" w:cs="SFRM2074"/>
          <w:sz w:val="29"/>
          <w:szCs w:val="29"/>
          <w:lang w:val="en-US"/>
        </w:rPr>
        <w:t>Sevilla, August 28, 2015</w:t>
      </w:r>
    </w:p>
    <w:p w14:paraId="259170A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34"/>
          <w:szCs w:val="34"/>
          <w:lang w:val="en-US"/>
        </w:rPr>
        <w:t>Summary</w:t>
      </w:r>
    </w:p>
    <w:p w14:paraId="579AA27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1. Sampling ecological interactions presents similar challenges, problems, potential</w:t>
      </w:r>
    </w:p>
    <w:p w14:paraId="625757C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biases, and constraints as sampling individuals and species in biodiversity</w:t>
      </w:r>
    </w:p>
    <w:p w14:paraId="4BCEDE4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inventories. Interactions are just pairwise relationships among individuals of</w:t>
      </w:r>
    </w:p>
    <w:p w14:paraId="5A3349F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two unrelated species, such as those among plants and their seed dispersers in</w:t>
      </w:r>
    </w:p>
    <w:p w14:paraId="7CA8D38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frugivory interactions or those among plants and their pollinators. Sampling</w:t>
      </w:r>
    </w:p>
    <w:p w14:paraId="73C7E39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interactions is a fundamental step to build robustly estimated interaction</w:t>
      </w:r>
    </w:p>
    <w:p w14:paraId="56731A4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networks, yet few analyses have attempted a formal approach to their sampling</w:t>
      </w:r>
    </w:p>
    <w:p w14:paraId="18C5055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protocols.</w:t>
      </w:r>
    </w:p>
    <w:p w14:paraId="5969CC3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0"/>
          <w:szCs w:val="20"/>
          <w:lang w:val="en-US"/>
        </w:rPr>
      </w:pPr>
      <w:r>
        <w:rPr>
          <w:rFonts w:ascii="SFRM2074" w:hAnsi="SFRM2074" w:cs="SFRM2074"/>
          <w:sz w:val="14"/>
          <w:szCs w:val="14"/>
          <w:lang w:val="en-US"/>
        </w:rPr>
        <w:t>_</w:t>
      </w:r>
      <w:r>
        <w:rPr>
          <w:rFonts w:ascii="SFRM2074" w:hAnsi="SFRM2074" w:cs="SFRM2074"/>
          <w:sz w:val="20"/>
          <w:szCs w:val="20"/>
          <w:lang w:val="en-US"/>
        </w:rPr>
        <w:t>jordano@ebd.csic.es</w:t>
      </w:r>
    </w:p>
    <w:p w14:paraId="4ACD3BD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</w:t>
      </w:r>
    </w:p>
    <w:p w14:paraId="3E7E893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1762ED7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2. Robust estimates of the actual number of interactions (links) within diversified</w:t>
      </w:r>
    </w:p>
    <w:p w14:paraId="493C594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ecological networks require adequate sampling effort that needs to be</w:t>
      </w:r>
    </w:p>
    <w:p w14:paraId="2B38CB7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explicitly gauged. Yet we still lack a sampling theory explicitly focusing on</w:t>
      </w:r>
    </w:p>
    <w:p w14:paraId="3CE328B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ecological interactions.</w:t>
      </w:r>
    </w:p>
    <w:p w14:paraId="719DD80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3. While the complete inventory of interactions is likely impossible, a robust</w:t>
      </w:r>
    </w:p>
    <w:p w14:paraId="4F76A0A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characterization of its main patterns and metrics is probably realistic. We</w:t>
      </w:r>
    </w:p>
    <w:p w14:paraId="14FDDB0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must acknowledge that a sizable fraction of the maximum number of interactions</w:t>
      </w:r>
    </w:p>
    <w:p w14:paraId="69C90D8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among, say, A animal species and P plant species (i.e., I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= AP)</w:t>
      </w:r>
    </w:p>
    <w:p w14:paraId="611A1B9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is impossible to record due to forbidden links, the restrictions imposed by</w:t>
      </w:r>
    </w:p>
    <w:p w14:paraId="41A228C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 xml:space="preserve">the </w:t>
      </w:r>
      <w:del w:id="0" w:author="Jens M. Olesen" w:date="2015-09-02T17:22:00Z">
        <w:r w:rsidDel="00CD3523">
          <w:rPr>
            <w:rFonts w:ascii="SFRM2074" w:hAnsi="SFRM2074" w:cs="SFRM2074"/>
            <w:lang w:val="en-US"/>
          </w:rPr>
          <w:delText xml:space="preserve">organisms </w:delText>
        </w:r>
      </w:del>
      <w:ins w:id="1" w:author="Jens M. Olesen" w:date="2015-09-02T17:22:00Z">
        <w:r w:rsidR="00CD3523">
          <w:rPr>
            <w:rFonts w:ascii="SFRM2074" w:hAnsi="SFRM2074" w:cs="SFRM2074"/>
            <w:lang w:val="en-US"/>
          </w:rPr>
          <w:t xml:space="preserve">organisms' </w:t>
        </w:r>
      </w:ins>
      <w:r>
        <w:rPr>
          <w:rFonts w:ascii="SFRM2074" w:hAnsi="SFRM2074" w:cs="SFRM2074"/>
          <w:lang w:val="en-US"/>
        </w:rPr>
        <w:t>life-histories. Thus, the number of observed interactions I in</w:t>
      </w:r>
    </w:p>
    <w:p w14:paraId="0502625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robustly sampled networks is typically I &lt;&lt; I</w:t>
      </w:r>
      <w:r>
        <w:rPr>
          <w:rFonts w:ascii="SFRM2074" w:hAnsi="SFRM2074" w:cs="SFRM2074"/>
          <w:sz w:val="16"/>
          <w:szCs w:val="16"/>
          <w:lang w:val="en-US"/>
        </w:rPr>
        <w:t>max</w:t>
      </w:r>
      <w:r>
        <w:rPr>
          <w:rFonts w:ascii="SFRM2074" w:hAnsi="SFRM2074" w:cs="SFRM2074"/>
          <w:lang w:val="en-US"/>
        </w:rPr>
        <w:t>, resulting in extremely</w:t>
      </w:r>
    </w:p>
    <w:p w14:paraId="4783382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sparse interaction matrices with low connectance.</w:t>
      </w:r>
    </w:p>
    <w:p w14:paraId="100D67B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4. Reasons for forbidden links are multiple but mainly stem from spatial and</w:t>
      </w:r>
    </w:p>
    <w:p w14:paraId="6D50988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temporal uncoupling of partner species encounters and from intrinsically low</w:t>
      </w:r>
    </w:p>
    <w:p w14:paraId="47F7F34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probabilities of interspecific encounter for many of the potential pairwise</w:t>
      </w:r>
    </w:p>
    <w:p w14:paraId="0E3C668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interactions. Adequately assessing the completeness of a network of ecological</w:t>
      </w:r>
    </w:p>
    <w:p w14:paraId="3E35EEF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interactions thus needs a deep knowledge of the natural history details</w:t>
      </w:r>
    </w:p>
    <w:p w14:paraId="361D036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embedded, so that forbidden links can be “discounted” when addressing sampling</w:t>
      </w:r>
    </w:p>
    <w:p w14:paraId="1218241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effort.</w:t>
      </w:r>
    </w:p>
    <w:p w14:paraId="432D5D7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5. Here I provide a review and outline a conceptual framework for interaction</w:t>
      </w:r>
    </w:p>
    <w:p w14:paraId="3E68B47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sampling by building an explicit analogue to individuals and species sampling,</w:t>
      </w:r>
    </w:p>
    <w:p w14:paraId="51E11A1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thus extending diversity-monitoring approaches to the characterization</w:t>
      </w:r>
    </w:p>
    <w:p w14:paraId="43B1E54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of complex networks of ecological interactions. This is crucial to assess the</w:t>
      </w:r>
    </w:p>
    <w:p w14:paraId="1AB5AC3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fast-paced and devastating effects of defaunation-driven loss of key ecological</w:t>
      </w:r>
    </w:p>
    <w:p w14:paraId="469D52A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</w:t>
      </w:r>
    </w:p>
    <w:p w14:paraId="1C79079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6A242E4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interactions and the services they provide.</w:t>
      </w:r>
    </w:p>
    <w:p w14:paraId="0910232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34"/>
          <w:szCs w:val="34"/>
          <w:lang w:val="en-US"/>
        </w:rPr>
        <w:t>Keywords</w:t>
      </w:r>
    </w:p>
    <w:p w14:paraId="4B213BF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complex networks, food webs, frugivory, mutualism, plant-animal interactions, pollination,</w:t>
      </w:r>
    </w:p>
    <w:p w14:paraId="5506B11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seed dispersal</w:t>
      </w:r>
    </w:p>
    <w:p w14:paraId="7CC5E12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34"/>
          <w:szCs w:val="34"/>
          <w:lang w:val="en-US"/>
        </w:rPr>
        <w:lastRenderedPageBreak/>
        <w:t>Introduction</w:t>
      </w:r>
    </w:p>
    <w:p w14:paraId="4E5B8EC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Biodiversity sampling is a labour-intensive activity,</w:t>
      </w:r>
    </w:p>
    <w:p w14:paraId="29813AA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and sampling is often not sufficient to detect all or</w:t>
      </w:r>
    </w:p>
    <w:p w14:paraId="5DB370F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even most of the species present in an assemblage.</w:t>
      </w:r>
    </w:p>
    <w:p w14:paraId="4801368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Gotelli &amp; Colwell (2011).</w:t>
      </w:r>
    </w:p>
    <w:p w14:paraId="7194C1FC" w14:textId="2BB3DBC3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 </w:t>
      </w:r>
      <w:r>
        <w:rPr>
          <w:rFonts w:ascii="SFRM2074" w:hAnsi="SFRM2074" w:cs="SFRM2074"/>
          <w:lang w:val="en-US"/>
        </w:rPr>
        <w:t xml:space="preserve">Biodiversity </w:t>
      </w:r>
      <w:del w:id="2" w:author="Jens M. Olesen" w:date="2015-09-02T17:23:00Z">
        <w:r w:rsidDel="00710511">
          <w:rPr>
            <w:rFonts w:ascii="SFRM2074" w:hAnsi="SFRM2074" w:cs="SFRM2074"/>
            <w:lang w:val="en-US"/>
          </w:rPr>
          <w:delText xml:space="preserve">assessment </w:delText>
        </w:r>
      </w:del>
      <w:ins w:id="3" w:author="Jens M. Olesen" w:date="2015-09-02T17:23:00Z">
        <w:r w:rsidR="00710511">
          <w:rPr>
            <w:rFonts w:ascii="SFRM2074" w:hAnsi="SFRM2074" w:cs="SFRM2074"/>
            <w:lang w:val="en-US"/>
          </w:rPr>
          <w:t xml:space="preserve">species assessment </w:t>
        </w:r>
      </w:ins>
      <w:r>
        <w:rPr>
          <w:rFonts w:ascii="SFRM2074" w:hAnsi="SFRM2074" w:cs="SFRM2074"/>
          <w:lang w:val="en-US"/>
        </w:rPr>
        <w:t>aims at sampling individuals in collections and deter</w:t>
      </w:r>
      <w:r>
        <w:rPr>
          <w:rFonts w:ascii="SFRM2074" w:hAnsi="SFRM2074" w:cs="SFRM2074"/>
          <w:sz w:val="12"/>
          <w:szCs w:val="12"/>
          <w:lang w:val="en-US"/>
        </w:rPr>
        <w:t>2</w:t>
      </w:r>
    </w:p>
    <w:p w14:paraId="72E2D98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mining the number of species represented. Given that, by definition, samples are</w:t>
      </w:r>
    </w:p>
    <w:p w14:paraId="03C103E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 </w:t>
      </w:r>
      <w:r>
        <w:rPr>
          <w:rFonts w:ascii="SFRM2074" w:hAnsi="SFRM2074" w:cs="SFRM2074"/>
          <w:lang w:val="en-US"/>
        </w:rPr>
        <w:t>incomplete, these collections enumerate a lower number of the species actually</w:t>
      </w:r>
    </w:p>
    <w:p w14:paraId="1EBFEE1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 </w:t>
      </w:r>
      <w:r>
        <w:rPr>
          <w:rFonts w:ascii="SFRM2074" w:hAnsi="SFRM2074" w:cs="SFRM2074"/>
          <w:lang w:val="en-US"/>
        </w:rPr>
        <w:t>present. The ecological literature dealing with robust estimators of species rich</w:t>
      </w:r>
      <w:r>
        <w:rPr>
          <w:rFonts w:ascii="SFRM2074" w:hAnsi="SFRM2074" w:cs="SFRM2074"/>
          <w:sz w:val="12"/>
          <w:szCs w:val="12"/>
          <w:lang w:val="en-US"/>
        </w:rPr>
        <w:t>5</w:t>
      </w:r>
    </w:p>
    <w:p w14:paraId="441CD5A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ness and diversity in collections of individuals is immense, and a number of useful</w:t>
      </w:r>
    </w:p>
    <w:p w14:paraId="213D021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 </w:t>
      </w:r>
      <w:r>
        <w:rPr>
          <w:rFonts w:ascii="SFRM2074" w:hAnsi="SFRM2074" w:cs="SFRM2074"/>
          <w:lang w:val="en-US"/>
        </w:rPr>
        <w:t>approaches have been used to obtain such estimates (Magurran, 1988; Gotelli &amp;</w:t>
      </w:r>
    </w:p>
    <w:p w14:paraId="3C87174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 </w:t>
      </w:r>
      <w:r>
        <w:rPr>
          <w:rFonts w:ascii="SFRM2074" w:hAnsi="SFRM2074" w:cs="SFRM2074"/>
          <w:lang w:val="en-US"/>
        </w:rPr>
        <w:t>Colwell, 2001; Hortal, Borges &amp; Gaspar, 2006; Colwell, 2009; Gotelli &amp; Colwell,</w:t>
      </w:r>
    </w:p>
    <w:p w14:paraId="2596067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8 </w:t>
      </w:r>
      <w:r>
        <w:rPr>
          <w:rFonts w:ascii="SFRM2074" w:hAnsi="SFRM2074" w:cs="SFRM2074"/>
          <w:lang w:val="en-US"/>
        </w:rPr>
        <w:t>2011). Recent effort has been also focused at defining essential biodiversity vari</w:t>
      </w:r>
      <w:r>
        <w:rPr>
          <w:rFonts w:ascii="SFRM2074" w:hAnsi="SFRM2074" w:cs="SFRM2074"/>
          <w:sz w:val="12"/>
          <w:szCs w:val="12"/>
          <w:lang w:val="en-US"/>
        </w:rPr>
        <w:t>9</w:t>
      </w:r>
    </w:p>
    <w:p w14:paraId="0782079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ables (EBV) (Pereira et al., 2013) that can be sampled and measured repeatedly</w:t>
      </w:r>
    </w:p>
    <w:p w14:paraId="226A5DA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 </w:t>
      </w:r>
      <w:r>
        <w:rPr>
          <w:rFonts w:ascii="SFRM2074" w:hAnsi="SFRM2074" w:cs="SFRM2074"/>
          <w:lang w:val="en-US"/>
        </w:rPr>
        <w:t>to complement biodiversity estimates. Yet sampling species or taxa-specific EBVs</w:t>
      </w:r>
    </w:p>
    <w:p w14:paraId="6597F78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 </w:t>
      </w:r>
      <w:r>
        <w:rPr>
          <w:rFonts w:ascii="SFRM2074" w:hAnsi="SFRM2074" w:cs="SFRM2074"/>
          <w:lang w:val="en-US"/>
        </w:rPr>
        <w:t>is just probing a single component of biodiversity; interactions among species are</w:t>
      </w:r>
    </w:p>
    <w:p w14:paraId="11FF0B46" w14:textId="1429B36B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 </w:t>
      </w:r>
      <w:r>
        <w:rPr>
          <w:rFonts w:ascii="SFRM2074" w:hAnsi="SFRM2074" w:cs="SFRM2074"/>
          <w:lang w:val="en-US"/>
        </w:rPr>
        <w:t>another fundamental component, the one that supports the existence</w:t>
      </w:r>
      <w:ins w:id="4" w:author="Jens M. Olesen" w:date="2015-09-02T17:24:00Z">
        <w:r w:rsidR="00710511">
          <w:rPr>
            <w:rFonts w:ascii="SFRM2074" w:hAnsi="SFRM2074" w:cs="SFRM2074"/>
            <w:lang w:val="en-US"/>
          </w:rPr>
          <w:t>, but in some cases</w:t>
        </w:r>
      </w:ins>
      <w:ins w:id="5" w:author="Jens M. Olesen" w:date="2015-09-02T17:25:00Z">
        <w:r w:rsidR="00710511">
          <w:rPr>
            <w:rFonts w:ascii="SFRM2074" w:hAnsi="SFRM2074" w:cs="SFRM2074"/>
            <w:lang w:val="en-US"/>
          </w:rPr>
          <w:t>, also</w:t>
        </w:r>
      </w:ins>
      <w:ins w:id="6" w:author="Jens M. Olesen" w:date="2015-09-02T17:24:00Z">
        <w:r w:rsidR="00710511">
          <w:rPr>
            <w:rFonts w:ascii="SFRM2074" w:hAnsi="SFRM2074" w:cs="SFRM2074"/>
            <w:lang w:val="en-US"/>
          </w:rPr>
          <w:t xml:space="preserve"> the extinction</w:t>
        </w:r>
      </w:ins>
      <w:r>
        <w:rPr>
          <w:rFonts w:ascii="SFRM2074" w:hAnsi="SFRM2074" w:cs="SFRM2074"/>
          <w:lang w:val="en-US"/>
        </w:rPr>
        <w:t xml:space="preserve"> of species.</w:t>
      </w:r>
    </w:p>
    <w:p w14:paraId="0060362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</w:t>
      </w:r>
    </w:p>
    <w:p w14:paraId="06093E3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2BA4C6F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 </w:t>
      </w:r>
      <w:r>
        <w:rPr>
          <w:rFonts w:ascii="SFRM2074" w:hAnsi="SFRM2074" w:cs="SFRM2074"/>
          <w:lang w:val="en-US"/>
        </w:rPr>
        <w:t>For example, the extinction of interactions represents a dramatic loss of biodiver</w:t>
      </w:r>
      <w:r>
        <w:rPr>
          <w:rFonts w:ascii="SFRM2074" w:hAnsi="SFRM2074" w:cs="SFRM2074"/>
          <w:sz w:val="12"/>
          <w:szCs w:val="12"/>
          <w:lang w:val="en-US"/>
        </w:rPr>
        <w:t>14</w:t>
      </w:r>
    </w:p>
    <w:p w14:paraId="6B717A5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sity because it entails the loss of fundamental ecological functions (Valiente-Banuet</w:t>
      </w:r>
    </w:p>
    <w:p w14:paraId="7B6EF3E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15 </w:t>
      </w:r>
      <w:r>
        <w:rPr>
          <w:rFonts w:ascii="SFRM2074" w:hAnsi="SFRM2074" w:cs="SFRM2074"/>
          <w:lang w:val="en-US"/>
        </w:rPr>
        <w:t>et al., 2014). This missed component of biodiversity loss, the extinction of ecolog</w:t>
      </w:r>
      <w:r>
        <w:rPr>
          <w:rFonts w:ascii="SFRM2074" w:hAnsi="SFRM2074" w:cs="SFRM2074"/>
          <w:sz w:val="12"/>
          <w:szCs w:val="12"/>
          <w:lang w:val="en-US"/>
        </w:rPr>
        <w:t>16</w:t>
      </w:r>
    </w:p>
    <w:p w14:paraId="6A90694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ical interactions, very often accompanies, or even precedes, species disappearance.</w:t>
      </w:r>
    </w:p>
    <w:p w14:paraId="412443E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 </w:t>
      </w:r>
      <w:r>
        <w:rPr>
          <w:rFonts w:ascii="SFRM2074" w:hAnsi="SFRM2074" w:cs="SFRM2074"/>
          <w:lang w:val="en-US"/>
        </w:rPr>
        <w:t>Interactions among species are a key component of biodiversity and here I aim to</w:t>
      </w:r>
    </w:p>
    <w:p w14:paraId="274CDC3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 </w:t>
      </w:r>
      <w:r>
        <w:rPr>
          <w:rFonts w:ascii="SFRM2074" w:hAnsi="SFRM2074" w:cs="SFRM2074"/>
          <w:lang w:val="en-US"/>
        </w:rPr>
        <w:t>show that most problems associated to sampling interactions in natural communi</w:t>
      </w:r>
      <w:r>
        <w:rPr>
          <w:rFonts w:ascii="SFRM2074" w:hAnsi="SFRM2074" w:cs="SFRM2074"/>
          <w:sz w:val="12"/>
          <w:szCs w:val="12"/>
          <w:lang w:val="en-US"/>
        </w:rPr>
        <w:t>19</w:t>
      </w:r>
    </w:p>
    <w:p w14:paraId="4AA8FCC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ties have to do with problems associated to sampling species diversity. I consider</w:t>
      </w:r>
    </w:p>
    <w:p w14:paraId="4FF62D1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 </w:t>
      </w:r>
      <w:r>
        <w:rPr>
          <w:rFonts w:ascii="SFRM2074" w:hAnsi="SFRM2074" w:cs="SFRM2074"/>
          <w:lang w:val="en-US"/>
        </w:rPr>
        <w:t>pairwise interactions among species at the habitat level, in the context of alpha</w:t>
      </w:r>
    </w:p>
    <w:p w14:paraId="322DB50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21 </w:t>
      </w:r>
      <w:r>
        <w:rPr>
          <w:rFonts w:ascii="SFRM2074" w:hAnsi="SFRM2074" w:cs="SFRM2074"/>
          <w:lang w:val="en-US"/>
        </w:rPr>
        <w:t>diversity and the estimation of local interaction richness from sampling data (Mao</w:t>
      </w:r>
    </w:p>
    <w:p w14:paraId="1E86EBA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 </w:t>
      </w:r>
      <w:r>
        <w:rPr>
          <w:rFonts w:ascii="SFRM2074" w:hAnsi="SFRM2074" w:cs="SFRM2074"/>
          <w:lang w:val="en-US"/>
        </w:rPr>
        <w:t>&amp; Colwell, 2005). In the first part I provide a succinct overview of previous work</w:t>
      </w:r>
    </w:p>
    <w:p w14:paraId="390AD67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23 </w:t>
      </w:r>
      <w:r>
        <w:rPr>
          <w:rFonts w:ascii="SFRM2074" w:hAnsi="SFRM2074" w:cs="SFRM2074"/>
          <w:lang w:val="en-US"/>
        </w:rPr>
        <w:t>addressing sampling issues for ecological interaction networks. In the second part</w:t>
      </w:r>
    </w:p>
    <w:p w14:paraId="6FD2253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24 </w:t>
      </w:r>
      <w:r>
        <w:rPr>
          <w:rFonts w:ascii="SFRM2074" w:hAnsi="SFRM2074" w:cs="SFRM2074"/>
          <w:lang w:val="en-US"/>
        </w:rPr>
        <w:t>I discuss specific rationales for sampling the biodiversity of ecological interactions.</w:t>
      </w:r>
    </w:p>
    <w:p w14:paraId="6BEA793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25 </w:t>
      </w:r>
      <w:r>
        <w:rPr>
          <w:rFonts w:ascii="SFRM2074" w:hAnsi="SFRM2074" w:cs="SFRM2074"/>
          <w:lang w:val="en-US"/>
        </w:rPr>
        <w:t>Interactions can be a much better indicator of the richness and diversity of</w:t>
      </w:r>
    </w:p>
    <w:p w14:paraId="1D39CCF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26 </w:t>
      </w:r>
      <w:r>
        <w:rPr>
          <w:rFonts w:ascii="SFRM2074" w:hAnsi="SFRM2074" w:cs="SFRM2074"/>
          <w:lang w:val="en-US"/>
        </w:rPr>
        <w:t>ecosystem functions than a simple list of taxa and their abundances and/or re</w:t>
      </w:r>
      <w:r>
        <w:rPr>
          <w:rFonts w:ascii="SFRM2074" w:hAnsi="SFRM2074" w:cs="SFRM2074"/>
          <w:sz w:val="12"/>
          <w:szCs w:val="12"/>
          <w:lang w:val="en-US"/>
        </w:rPr>
        <w:t>27</w:t>
      </w:r>
    </w:p>
    <w:p w14:paraId="4D77DA7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lated biodiversity indicator variables (EBVs). Thus, sampling interactions should</w:t>
      </w:r>
    </w:p>
    <w:p w14:paraId="0A04174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28 </w:t>
      </w:r>
      <w:r>
        <w:rPr>
          <w:rFonts w:ascii="SFRM2074" w:hAnsi="SFRM2074" w:cs="SFRM2074"/>
          <w:lang w:val="en-US"/>
        </w:rPr>
        <w:t>be a central issue when identifying and diagnosing ecosystem services (e.g., polli</w:t>
      </w:r>
      <w:r>
        <w:rPr>
          <w:rFonts w:ascii="SFRM2074" w:hAnsi="SFRM2074" w:cs="SFRM2074"/>
          <w:sz w:val="12"/>
          <w:szCs w:val="12"/>
          <w:lang w:val="en-US"/>
        </w:rPr>
        <w:t>29</w:t>
      </w:r>
    </w:p>
    <w:p w14:paraId="59FE3D7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nation, natural seeding by frugivores, etc.). Fortunately, all the whole battery of</w:t>
      </w:r>
    </w:p>
    <w:p w14:paraId="0989A27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 </w:t>
      </w:r>
      <w:r>
        <w:rPr>
          <w:rFonts w:ascii="SFRM2074" w:hAnsi="SFRM2074" w:cs="SFRM2074"/>
          <w:lang w:val="en-US"/>
        </w:rPr>
        <w:t>biodiversity-related tools used by ecologists to sample biodiversity (species, sensu</w:t>
      </w:r>
    </w:p>
    <w:p w14:paraId="0029FEE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31 </w:t>
      </w:r>
      <w:r>
        <w:rPr>
          <w:rFonts w:ascii="SFRM2074" w:hAnsi="SFRM2074" w:cs="SFRM2074"/>
          <w:lang w:val="en-US"/>
        </w:rPr>
        <w:t>stricto) can be extended and applied to the sampling of interactions. Analogs</w:t>
      </w:r>
    </w:p>
    <w:p w14:paraId="6624B7B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 </w:t>
      </w:r>
      <w:r>
        <w:rPr>
          <w:rFonts w:ascii="SFRM2074" w:hAnsi="SFRM2074" w:cs="SFRM2074"/>
          <w:lang w:val="en-US"/>
        </w:rPr>
        <w:t>are evident between these approaches (Colwell, Dunn &amp; Harris, 2012). Monitor</w:t>
      </w:r>
      <w:r>
        <w:rPr>
          <w:rFonts w:ascii="SFRM2074" w:hAnsi="SFRM2074" w:cs="SFRM2074"/>
          <w:sz w:val="12"/>
          <w:szCs w:val="12"/>
          <w:lang w:val="en-US"/>
        </w:rPr>
        <w:t>33</w:t>
      </w:r>
    </w:p>
    <w:p w14:paraId="29A7B7A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ing interactions is analogous to any biodiversity sampling [i.e., a species inventory</w:t>
      </w:r>
    </w:p>
    <w:p w14:paraId="223C517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 </w:t>
      </w:r>
      <w:r>
        <w:rPr>
          <w:rFonts w:ascii="SFRM2074" w:hAnsi="SFRM2074" w:cs="SFRM2074"/>
          <w:lang w:val="en-US"/>
        </w:rPr>
        <w:t>Jordano (1987); Jordano, Vázquez &amp; Bascompte (2009)] and is subject to similar</w:t>
      </w:r>
    </w:p>
    <w:p w14:paraId="7F0D072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 </w:t>
      </w:r>
      <w:r>
        <w:rPr>
          <w:rFonts w:ascii="SFRM2074" w:hAnsi="SFRM2074" w:cs="SFRM2074"/>
          <w:lang w:val="en-US"/>
        </w:rPr>
        <w:t>methodological shortcomings, especially under-sampling (Coddington et al., 2009;</w:t>
      </w:r>
    </w:p>
    <w:p w14:paraId="31D78E3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36 </w:t>
      </w:r>
      <w:r>
        <w:rPr>
          <w:rFonts w:ascii="SFRM2074" w:hAnsi="SFRM2074" w:cs="SFRM2074"/>
          <w:lang w:val="en-US"/>
        </w:rPr>
        <w:t>Vázquez, Chacoff &amp; Cagnolo, 2009; Dorado et al., 2011; Rivera-Hutinel et al.,</w:t>
      </w:r>
    </w:p>
    <w:p w14:paraId="3577154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37 </w:t>
      </w:r>
      <w:r>
        <w:rPr>
          <w:rFonts w:ascii="SFRM2074" w:hAnsi="SFRM2074" w:cs="SFRM2074"/>
          <w:lang w:val="en-US"/>
        </w:rPr>
        <w:t>2012). For example, when we study mutualistic networks, our goal is to make an</w:t>
      </w:r>
    </w:p>
    <w:p w14:paraId="3477AA4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4</w:t>
      </w:r>
    </w:p>
    <w:p w14:paraId="6DCBE75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4277D3D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 </w:t>
      </w:r>
      <w:r>
        <w:rPr>
          <w:rFonts w:ascii="SFRM2074" w:hAnsi="SFRM2074" w:cs="SFRM2074"/>
          <w:lang w:val="en-US"/>
        </w:rPr>
        <w:t>inventory of the distinct pairwise interactions that made up the network. We are</w:t>
      </w:r>
    </w:p>
    <w:p w14:paraId="0A07D9D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39 </w:t>
      </w:r>
      <w:r>
        <w:rPr>
          <w:rFonts w:ascii="SFRM2074" w:hAnsi="SFRM2074" w:cs="SFRM2074"/>
          <w:lang w:val="en-US"/>
        </w:rPr>
        <w:t>interested in having a complete list of all the pairwise interactions among species</w:t>
      </w:r>
    </w:p>
    <w:p w14:paraId="6A3DFAE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40 </w:t>
      </w:r>
      <w:r>
        <w:rPr>
          <w:rFonts w:ascii="SFRM2074" w:hAnsi="SFRM2074" w:cs="SFRM2074"/>
          <w:lang w:val="en-US"/>
        </w:rPr>
        <w:t>(e.g., all the distinct, species-species interactions, or links, among the pollinators</w:t>
      </w:r>
    </w:p>
    <w:p w14:paraId="66CF674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41 </w:t>
      </w:r>
      <w:r>
        <w:rPr>
          <w:rFonts w:ascii="SFRM2074" w:hAnsi="SFRM2074" w:cs="SFRM2074"/>
          <w:lang w:val="en-US"/>
        </w:rPr>
        <w:t>and flowering plants) that can exist in a given community. Sampling these in</w:t>
      </w:r>
      <w:r>
        <w:rPr>
          <w:rFonts w:ascii="SFRM2074" w:hAnsi="SFRM2074" w:cs="SFRM2074"/>
          <w:sz w:val="12"/>
          <w:szCs w:val="12"/>
          <w:lang w:val="en-US"/>
        </w:rPr>
        <w:t>42</w:t>
      </w:r>
    </w:p>
    <w:p w14:paraId="3DB9F63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teractions thus entails exactly the same problems, limitations, constraints, and</w:t>
      </w:r>
    </w:p>
    <w:p w14:paraId="2226A91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43 </w:t>
      </w:r>
      <w:r>
        <w:rPr>
          <w:rFonts w:ascii="SFRM2074" w:hAnsi="SFRM2074" w:cs="SFRM2074"/>
          <w:lang w:val="en-US"/>
        </w:rPr>
        <w:t>potential biases as sampling individual organisms and species diversity. As Mao &amp;</w:t>
      </w:r>
    </w:p>
    <w:p w14:paraId="4032AC4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44 </w:t>
      </w:r>
      <w:r>
        <w:rPr>
          <w:rFonts w:ascii="SFRM2074" w:hAnsi="SFRM2074" w:cs="SFRM2074"/>
          <w:lang w:val="en-US"/>
        </w:rPr>
        <w:t>Colwell (2005) put it, these are the workings of Preston’s demon, the moving “veil</w:t>
      </w:r>
    </w:p>
    <w:p w14:paraId="73080B76" w14:textId="7923A4A2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 </w:t>
      </w:r>
      <w:r>
        <w:rPr>
          <w:rFonts w:ascii="SFRM2074" w:hAnsi="SFRM2074" w:cs="SFRM2074"/>
          <w:lang w:val="en-US"/>
        </w:rPr>
        <w:t xml:space="preserve">line” between </w:t>
      </w:r>
      <w:del w:id="7" w:author="Jens M. Olesen" w:date="2015-09-02T17:28:00Z">
        <w:r w:rsidDel="00710511">
          <w:rPr>
            <w:rFonts w:ascii="SFRM2074" w:hAnsi="SFRM2074" w:cs="SFRM2074"/>
            <w:lang w:val="en-US"/>
          </w:rPr>
          <w:delText xml:space="preserve">detected </w:delText>
        </w:r>
      </w:del>
      <w:ins w:id="8" w:author="Jens M. Olesen" w:date="2015-09-02T17:28:00Z">
        <w:r w:rsidR="00710511">
          <w:rPr>
            <w:rFonts w:ascii="SFRM2074" w:hAnsi="SFRM2074" w:cs="SFRM2074"/>
            <w:lang w:val="en-US"/>
          </w:rPr>
          <w:t xml:space="preserve">the detected </w:t>
        </w:r>
      </w:ins>
      <w:r>
        <w:rPr>
          <w:rFonts w:ascii="SFRM2074" w:hAnsi="SFRM2074" w:cs="SFRM2074"/>
          <w:lang w:val="en-US"/>
        </w:rPr>
        <w:t xml:space="preserve">and </w:t>
      </w:r>
      <w:del w:id="9" w:author="Jens M. Olesen" w:date="2015-09-02T17:28:00Z">
        <w:r w:rsidDel="00710511">
          <w:rPr>
            <w:rFonts w:ascii="SFRM2074" w:hAnsi="SFRM2074" w:cs="SFRM2074"/>
            <w:lang w:val="en-US"/>
          </w:rPr>
          <w:delText xml:space="preserve">the </w:delText>
        </w:r>
      </w:del>
      <w:r>
        <w:rPr>
          <w:rFonts w:ascii="SFRM2074" w:hAnsi="SFRM2074" w:cs="SFRM2074"/>
          <w:lang w:val="en-US"/>
        </w:rPr>
        <w:t>undetected interactions as sample size increases</w:t>
      </w:r>
    </w:p>
    <w:p w14:paraId="16ACAEB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46 </w:t>
      </w:r>
      <w:r>
        <w:rPr>
          <w:rFonts w:ascii="SFRM2074" w:hAnsi="SFRM2074" w:cs="SFRM2074"/>
          <w:lang w:val="en-US"/>
        </w:rPr>
        <w:t>(Preston, 1948).</w:t>
      </w:r>
    </w:p>
    <w:p w14:paraId="79B899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47 </w:t>
      </w:r>
      <w:r>
        <w:rPr>
          <w:rFonts w:ascii="SFRM2074" w:hAnsi="SFRM2074" w:cs="SFRM2074"/>
          <w:lang w:val="en-US"/>
        </w:rPr>
        <w:t>Early efforts to recognize and solve sampling problems in analyses of interac</w:t>
      </w:r>
      <w:r>
        <w:rPr>
          <w:rFonts w:ascii="SFRM2074" w:hAnsi="SFRM2074" w:cs="SFRM2074"/>
          <w:sz w:val="12"/>
          <w:szCs w:val="12"/>
          <w:lang w:val="en-US"/>
        </w:rPr>
        <w:t>48</w:t>
      </w:r>
    </w:p>
    <w:p w14:paraId="39D43C0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tions stem from researchers interested in food web analyses and in determining the</w:t>
      </w:r>
    </w:p>
    <w:p w14:paraId="1E0F83E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49 </w:t>
      </w:r>
      <w:r>
        <w:rPr>
          <w:rFonts w:ascii="SFRM2074" w:hAnsi="SFRM2074" w:cs="SFRM2074"/>
          <w:lang w:val="en-US"/>
        </w:rPr>
        <w:t>biases of undersampled food web metrics (Martinez, 1991; Cohen et al., 1993; Mar</w:t>
      </w:r>
      <w:r>
        <w:rPr>
          <w:rFonts w:ascii="SFRM2074" w:hAnsi="SFRM2074" w:cs="SFRM2074"/>
          <w:sz w:val="12"/>
          <w:szCs w:val="12"/>
          <w:lang w:val="en-US"/>
        </w:rPr>
        <w:t>50</w:t>
      </w:r>
    </w:p>
    <w:p w14:paraId="5444FB7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tinez, 1993; Bersier, Banasek-Richter &amp; Cattin, 2002; Brose, Martinez &amp; Williams,</w:t>
      </w:r>
    </w:p>
    <w:p w14:paraId="756F819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 </w:t>
      </w:r>
      <w:r>
        <w:rPr>
          <w:rFonts w:ascii="SFRM2074" w:hAnsi="SFRM2074" w:cs="SFRM2074"/>
          <w:lang w:val="en-US"/>
        </w:rPr>
        <w:t>2003; Banasek-Richter, Cattin &amp; Bersier, 2004). In addition, the myriad of classic</w:t>
      </w:r>
    </w:p>
    <w:p w14:paraId="51CC09C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52 </w:t>
      </w:r>
      <w:r>
        <w:rPr>
          <w:rFonts w:ascii="SFRM2074" w:hAnsi="SFRM2074" w:cs="SFRM2074"/>
          <w:lang w:val="en-US"/>
        </w:rPr>
        <w:t>natural history studies documenting animal diets, host-pathogen infection records,</w:t>
      </w:r>
    </w:p>
    <w:p w14:paraId="1BA0C5E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53 </w:t>
      </w:r>
      <w:r>
        <w:rPr>
          <w:rFonts w:ascii="SFRM2074" w:hAnsi="SFRM2074" w:cs="SFRM2074"/>
          <w:lang w:val="en-US"/>
        </w:rPr>
        <w:t>plant herbivory records, etc., represent efforts to document interactions occurring</w:t>
      </w:r>
    </w:p>
    <w:p w14:paraId="01D607B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 </w:t>
      </w:r>
      <w:r>
        <w:rPr>
          <w:rFonts w:ascii="SFRM2074" w:hAnsi="SFRM2074" w:cs="SFRM2074"/>
          <w:lang w:val="en-US"/>
        </w:rPr>
        <w:t>in nature. All of them share the problem of sampling incompleteness influenc</w:t>
      </w:r>
      <w:r>
        <w:rPr>
          <w:rFonts w:ascii="SFRM2074" w:hAnsi="SFRM2074" w:cs="SFRM2074"/>
          <w:sz w:val="12"/>
          <w:szCs w:val="12"/>
          <w:lang w:val="en-US"/>
        </w:rPr>
        <w:t>55</w:t>
      </w:r>
    </w:p>
    <w:p w14:paraId="0AF3B40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ing the patterns and metrics reported. Yet, despite the early recognition that</w:t>
      </w:r>
    </w:p>
    <w:p w14:paraId="424F412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 </w:t>
      </w:r>
      <w:r>
        <w:rPr>
          <w:rFonts w:ascii="SFRM2074" w:hAnsi="SFRM2074" w:cs="SFRM2074"/>
          <w:lang w:val="en-US"/>
        </w:rPr>
        <w:t>incomplete sampling may seriously bias the analysis of ecological networks (Jor</w:t>
      </w:r>
      <w:r>
        <w:rPr>
          <w:rFonts w:ascii="SFRM2074" w:hAnsi="SFRM2074" w:cs="SFRM2074"/>
          <w:sz w:val="12"/>
          <w:szCs w:val="12"/>
          <w:lang w:val="en-US"/>
        </w:rPr>
        <w:t>57</w:t>
      </w:r>
    </w:p>
    <w:p w14:paraId="7582306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dano, 1987), only recent studies have explicitly acknowledged it and attempted to</w:t>
      </w:r>
    </w:p>
    <w:p w14:paraId="1E87840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 </w:t>
      </w:r>
      <w:r>
        <w:rPr>
          <w:rFonts w:ascii="SFRM2074" w:hAnsi="SFRM2074" w:cs="SFRM2074"/>
          <w:lang w:val="en-US"/>
        </w:rPr>
        <w:t>determine its influence (Ollerton &amp; Cranmer, 2002; Nielsen &amp; Bascompte, 2007;</w:t>
      </w:r>
    </w:p>
    <w:p w14:paraId="4FE2068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 </w:t>
      </w:r>
      <w:r>
        <w:rPr>
          <w:rFonts w:ascii="SFRM2074" w:hAnsi="SFRM2074" w:cs="SFRM2074"/>
          <w:lang w:val="en-US"/>
        </w:rPr>
        <w:t>Vázquez, Chacoff &amp; Cagnolo, 2009; Gibson et al., 2011; Olesen et al., 2011; Cha</w:t>
      </w:r>
      <w:r>
        <w:rPr>
          <w:rFonts w:ascii="SFRM2074" w:hAnsi="SFRM2074" w:cs="SFRM2074"/>
          <w:sz w:val="12"/>
          <w:szCs w:val="12"/>
          <w:lang w:val="en-US"/>
        </w:rPr>
        <w:t>60</w:t>
      </w:r>
    </w:p>
    <w:p w14:paraId="2D21ED3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coff et al., 2012; Rivera-Hutinel et al., 2012; Olito &amp; Fox, 2014; Bascompte &amp;</w:t>
      </w:r>
    </w:p>
    <w:p w14:paraId="099563D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61 </w:t>
      </w:r>
      <w:r>
        <w:rPr>
          <w:rFonts w:ascii="SFRM2074" w:hAnsi="SFRM2074" w:cs="SFRM2074"/>
          <w:lang w:val="en-US"/>
        </w:rPr>
        <w:t>Jordano, 2014; Vizentin-Bugoni, Maruyama &amp; Sazima, 2014; Frund, McCann &amp;</w:t>
      </w:r>
    </w:p>
    <w:p w14:paraId="43231BC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 </w:t>
      </w:r>
      <w:r>
        <w:rPr>
          <w:rFonts w:ascii="SFRM2074" w:hAnsi="SFRM2074" w:cs="SFRM2074"/>
          <w:lang w:val="en-US"/>
        </w:rPr>
        <w:t>Williams, 2015). The sampling approaches have been extended to predict patterns</w:t>
      </w:r>
    </w:p>
    <w:p w14:paraId="34EE36E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5</w:t>
      </w:r>
    </w:p>
    <w:p w14:paraId="31BD14E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3DD8E69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 </w:t>
      </w:r>
      <w:r>
        <w:rPr>
          <w:rFonts w:ascii="SFRM2074" w:hAnsi="SFRM2074" w:cs="SFRM2074"/>
          <w:lang w:val="en-US"/>
        </w:rPr>
        <w:t>of coextintions in interaction assemblages (e.g., hosts-parasites) (Colwell, Dunn &amp;</w:t>
      </w:r>
    </w:p>
    <w:p w14:paraId="45124F6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 </w:t>
      </w:r>
      <w:r>
        <w:rPr>
          <w:rFonts w:ascii="SFRM2074" w:hAnsi="SFRM2074" w:cs="SFRM2074"/>
          <w:lang w:val="en-US"/>
        </w:rPr>
        <w:t>Harris, 2012). Most empirical studies provide no estimate of sampling effort, im</w:t>
      </w:r>
      <w:r>
        <w:rPr>
          <w:rFonts w:ascii="SFRM2074" w:hAnsi="SFRM2074" w:cs="SFRM2074"/>
          <w:sz w:val="12"/>
          <w:szCs w:val="12"/>
          <w:lang w:val="en-US"/>
        </w:rPr>
        <w:t>65</w:t>
      </w:r>
    </w:p>
    <w:p w14:paraId="6A7CC62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plicitly assuming that the reported network patterns and metrics are robust. Yet</w:t>
      </w:r>
    </w:p>
    <w:p w14:paraId="4FCADF0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66 </w:t>
      </w:r>
      <w:r>
        <w:rPr>
          <w:rFonts w:ascii="SFRM2074" w:hAnsi="SFRM2074" w:cs="SFRM2074"/>
          <w:lang w:val="en-US"/>
        </w:rPr>
        <w:t>recent evidences point out that number of partner species detected, number of</w:t>
      </w:r>
    </w:p>
    <w:p w14:paraId="34DAB1A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 </w:t>
      </w:r>
      <w:r>
        <w:rPr>
          <w:rFonts w:ascii="SFRM2074" w:hAnsi="SFRM2074" w:cs="SFRM2074"/>
          <w:lang w:val="en-US"/>
        </w:rPr>
        <w:t>actual links, and some aggregate statistics describing network patterns, are prone</w:t>
      </w:r>
    </w:p>
    <w:p w14:paraId="44DD867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 </w:t>
      </w:r>
      <w:r>
        <w:rPr>
          <w:rFonts w:ascii="SFRM2074" w:hAnsi="SFRM2074" w:cs="SFRM2074"/>
          <w:lang w:val="en-US"/>
        </w:rPr>
        <w:t>to sampling bias (Nielsen &amp; Bascompte, 2007; Dorado et al., 2011; Olesen et al.,</w:t>
      </w:r>
    </w:p>
    <w:p w14:paraId="017D662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69 </w:t>
      </w:r>
      <w:r>
        <w:rPr>
          <w:rFonts w:ascii="SFRM2074" w:hAnsi="SFRM2074" w:cs="SFRM2074"/>
          <w:lang w:val="en-US"/>
        </w:rPr>
        <w:t>2011; Chacoff et al., 2012; Rivera-Hutinel et al., 2012; Olito &amp; Fox, 2014; Frund,</w:t>
      </w:r>
    </w:p>
    <w:p w14:paraId="42C543A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 </w:t>
      </w:r>
      <w:r>
        <w:rPr>
          <w:rFonts w:ascii="SFRM2074" w:hAnsi="SFRM2074" w:cs="SFRM2074"/>
          <w:lang w:val="en-US"/>
        </w:rPr>
        <w:t>McCann &amp; Williams, 2015). Most of these evidences, however, come from either</w:t>
      </w:r>
    </w:p>
    <w:p w14:paraId="24C15B2D" w14:textId="1230C3D1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 </w:t>
      </w:r>
      <w:del w:id="10" w:author="Jens M. Olesen" w:date="2015-09-02T17:30:00Z">
        <w:r w:rsidDel="00710511">
          <w:rPr>
            <w:rFonts w:ascii="SFRM2074" w:hAnsi="SFRM2074" w:cs="SFRM2074"/>
            <w:lang w:val="en-US"/>
          </w:rPr>
          <w:delText xml:space="preserve">theoretical, </w:delText>
        </w:r>
      </w:del>
      <w:r>
        <w:rPr>
          <w:rFonts w:ascii="SFRM2074" w:hAnsi="SFRM2074" w:cs="SFRM2074"/>
          <w:lang w:val="en-US"/>
        </w:rPr>
        <w:t>simulation</w:t>
      </w:r>
      <w:del w:id="11" w:author="Jens M. Olesen" w:date="2015-09-02T17:30:00Z">
        <w:r w:rsidDel="00710511">
          <w:rPr>
            <w:rFonts w:ascii="SFRM2074" w:hAnsi="SFRM2074" w:cs="SFRM2074"/>
            <w:lang w:val="en-US"/>
          </w:rPr>
          <w:delText>,</w:delText>
        </w:r>
      </w:del>
      <w:r>
        <w:rPr>
          <w:rFonts w:ascii="SFRM2074" w:hAnsi="SFRM2074" w:cs="SFRM2074"/>
          <w:lang w:val="en-US"/>
        </w:rPr>
        <w:t xml:space="preserve"> studies (Frund, McCann &amp; Williams, 2015) or from rel</w:t>
      </w:r>
      <w:r>
        <w:rPr>
          <w:rFonts w:ascii="SFRM2074" w:hAnsi="SFRM2074" w:cs="SFRM2074"/>
          <w:sz w:val="12"/>
          <w:szCs w:val="12"/>
          <w:lang w:val="en-US"/>
        </w:rPr>
        <w:t>72</w:t>
      </w:r>
    </w:p>
    <w:p w14:paraId="28D395C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atively species-poor assemblages. Even for species-rich, tropical assemblages it</w:t>
      </w:r>
    </w:p>
    <w:p w14:paraId="5826CC1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73 </w:t>
      </w:r>
      <w:r>
        <w:rPr>
          <w:rFonts w:ascii="SFRM2074" w:hAnsi="SFRM2074" w:cs="SFRM2074"/>
          <w:lang w:val="en-US"/>
        </w:rPr>
        <w:t>might be erroneous to conclude that network data routinely come from insuffi</w:t>
      </w:r>
      <w:r>
        <w:rPr>
          <w:rFonts w:ascii="SFRM2074" w:hAnsi="SFRM2074" w:cs="SFRM2074"/>
          <w:sz w:val="12"/>
          <w:szCs w:val="12"/>
          <w:lang w:val="en-US"/>
        </w:rPr>
        <w:t>74</w:t>
      </w:r>
    </w:p>
    <w:p w14:paraId="63714AE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ciently sampled datasets (Ollerton &amp; Cranmer, 2002; Chacoff et al., 2012), given</w:t>
      </w:r>
    </w:p>
    <w:p w14:paraId="0C54508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75 </w:t>
      </w:r>
      <w:r>
        <w:rPr>
          <w:rFonts w:ascii="SFRM2074" w:hAnsi="SFRM2074" w:cs="SFRM2074"/>
          <w:lang w:val="en-US"/>
        </w:rPr>
        <w:t>the extremely sparse nature of these interaction matrices because of the prevalence</w:t>
      </w:r>
    </w:p>
    <w:p w14:paraId="19A0EF4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76 </w:t>
      </w:r>
      <w:r>
        <w:rPr>
          <w:rFonts w:ascii="SFRM2074" w:hAnsi="SFRM2074" w:cs="SFRM2074"/>
          <w:lang w:val="en-US"/>
        </w:rPr>
        <w:t>of forbidden links (which, by definition, cannot be documented despite extensive</w:t>
      </w:r>
    </w:p>
    <w:p w14:paraId="4E085A2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77 </w:t>
      </w:r>
      <w:r>
        <w:rPr>
          <w:rFonts w:ascii="SFRM2074" w:hAnsi="SFRM2074" w:cs="SFRM2074"/>
          <w:lang w:val="en-US"/>
        </w:rPr>
        <w:t>sampling effort). However, most certainly, sampling limitations pervade biodiver</w:t>
      </w:r>
      <w:r>
        <w:rPr>
          <w:rFonts w:ascii="SFRM2074" w:hAnsi="SFRM2074" w:cs="SFRM2074"/>
          <w:sz w:val="12"/>
          <w:szCs w:val="12"/>
          <w:lang w:val="en-US"/>
        </w:rPr>
        <w:t>78</w:t>
      </w:r>
    </w:p>
    <w:p w14:paraId="3177381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sity inventories in tropical areas (Coddington et al., 2009) and we might rightly</w:t>
      </w:r>
    </w:p>
    <w:p w14:paraId="45AFFE2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79 </w:t>
      </w:r>
      <w:r>
        <w:rPr>
          <w:rFonts w:ascii="SFRM2074" w:hAnsi="SFRM2074" w:cs="SFRM2074"/>
          <w:lang w:val="en-US"/>
        </w:rPr>
        <w:t>expect that frequent interactions may be over-represented and rare interactions</w:t>
      </w:r>
    </w:p>
    <w:p w14:paraId="0BB7288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80 </w:t>
      </w:r>
      <w:r>
        <w:rPr>
          <w:rFonts w:ascii="SFRM2074" w:hAnsi="SFRM2074" w:cs="SFRM2074"/>
          <w:lang w:val="en-US"/>
        </w:rPr>
        <w:t>may be missed entirely in studies of mega-diverse assemblages (Bascompte &amp; Jor</w:t>
      </w:r>
      <w:r>
        <w:rPr>
          <w:rFonts w:ascii="SFRM2074" w:hAnsi="SFRM2074" w:cs="SFRM2074"/>
          <w:sz w:val="12"/>
          <w:szCs w:val="12"/>
          <w:lang w:val="en-US"/>
        </w:rPr>
        <w:t>81</w:t>
      </w:r>
    </w:p>
    <w:p w14:paraId="0C9A28D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dano, 2014); but, to what extent?</w:t>
      </w:r>
    </w:p>
    <w:p w14:paraId="111CC41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82 </w:t>
      </w:r>
      <w:r>
        <w:rPr>
          <w:rFonts w:ascii="SFRM2074" w:hAnsi="SFRM2074" w:cs="SFRM2074"/>
          <w:sz w:val="34"/>
          <w:szCs w:val="34"/>
          <w:lang w:val="en-US"/>
        </w:rPr>
        <w:t>Sampling interactions: methods</w:t>
      </w:r>
    </w:p>
    <w:p w14:paraId="179BDBA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83 </w:t>
      </w:r>
      <w:r>
        <w:rPr>
          <w:rFonts w:ascii="SFRM2074" w:hAnsi="SFRM2074" w:cs="SFRM2074"/>
          <w:lang w:val="en-US"/>
        </w:rPr>
        <w:t>When we sample interactions in the field we record the presence of two species</w:t>
      </w:r>
    </w:p>
    <w:p w14:paraId="514791E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84 </w:t>
      </w:r>
      <w:r>
        <w:rPr>
          <w:rFonts w:ascii="SFRM2074" w:hAnsi="SFRM2074" w:cs="SFRM2074"/>
          <w:lang w:val="en-US"/>
        </w:rPr>
        <w:t>that interact in some way. For example, Snow and Snow(1988) recorded an inter</w:t>
      </w:r>
      <w:r>
        <w:rPr>
          <w:rFonts w:ascii="SFRM2074" w:hAnsi="SFRM2074" w:cs="SFRM2074"/>
          <w:sz w:val="12"/>
          <w:szCs w:val="12"/>
          <w:lang w:val="en-US"/>
        </w:rPr>
        <w:t>85</w:t>
      </w:r>
    </w:p>
    <w:p w14:paraId="41B62AA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action whenever they saw a bird “touching” a fruit on a plant. We observe and</w:t>
      </w:r>
    </w:p>
    <w:p w14:paraId="048E542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6</w:t>
      </w:r>
    </w:p>
    <w:p w14:paraId="633F4B0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0E2F781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86 </w:t>
      </w:r>
      <w:r>
        <w:rPr>
          <w:rFonts w:ascii="SFRM2074" w:hAnsi="SFRM2074" w:cs="SFRM2074"/>
          <w:lang w:val="en-US"/>
        </w:rPr>
        <w:t>record feeding observations, visitation, occupancy, presence in pollen loads or in</w:t>
      </w:r>
    </w:p>
    <w:p w14:paraId="4E1DA9B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87 </w:t>
      </w:r>
      <w:r>
        <w:rPr>
          <w:rFonts w:ascii="SFRM2074" w:hAnsi="SFRM2074" w:cs="SFRM2074"/>
          <w:lang w:val="en-US"/>
        </w:rPr>
        <w:t>fecal samples, etc., of individual animals or plants and accumulate pairwise inter</w:t>
      </w:r>
      <w:r>
        <w:rPr>
          <w:rFonts w:ascii="SFRM2074" w:hAnsi="SFRM2074" w:cs="SFRM2074"/>
          <w:sz w:val="12"/>
          <w:szCs w:val="12"/>
          <w:lang w:val="en-US"/>
        </w:rPr>
        <w:t>88</w:t>
      </w:r>
    </w:p>
    <w:p w14:paraId="6304E29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actions, i.e., lists of species partners and the frequencies with which we observe</w:t>
      </w:r>
    </w:p>
    <w:p w14:paraId="4D769B0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89 </w:t>
      </w:r>
      <w:r>
        <w:rPr>
          <w:rFonts w:ascii="SFRM2074" w:hAnsi="SFRM2074" w:cs="SFRM2074"/>
          <w:lang w:val="en-US"/>
        </w:rPr>
        <w:t>them. Therefore, estimating the sampling completeness of pairwise interactions</w:t>
      </w:r>
    </w:p>
    <w:p w14:paraId="5A25DD9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90 </w:t>
      </w:r>
      <w:r>
        <w:rPr>
          <w:rFonts w:ascii="SFRM2074" w:hAnsi="SFRM2074" w:cs="SFRM2074"/>
          <w:lang w:val="en-US"/>
        </w:rPr>
        <w:t>for a whole network, requires estimating the number (richness) of distinct pairwise</w:t>
      </w:r>
    </w:p>
    <w:p w14:paraId="79B1D9D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91 </w:t>
      </w:r>
      <w:r>
        <w:rPr>
          <w:rFonts w:ascii="SFRM2074" w:hAnsi="SFRM2074" w:cs="SFRM2074"/>
          <w:lang w:val="en-US"/>
        </w:rPr>
        <w:t>interactions accumulated as sampling effort is increased, pooling the data for all</w:t>
      </w:r>
    </w:p>
    <w:p w14:paraId="36FF08F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92 </w:t>
      </w:r>
      <w:r>
        <w:rPr>
          <w:rFonts w:ascii="SFRM2074" w:hAnsi="SFRM2074" w:cs="SFRM2074"/>
          <w:lang w:val="en-US"/>
        </w:rPr>
        <w:t>partner species.</w:t>
      </w:r>
    </w:p>
    <w:p w14:paraId="7107A8F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93 </w:t>
      </w:r>
      <w:r>
        <w:rPr>
          <w:rFonts w:ascii="SFRM2074" w:hAnsi="SFRM2074" w:cs="SFRM2074"/>
          <w:lang w:val="en-US"/>
        </w:rPr>
        <w:t xml:space="preserve">Most, if not </w:t>
      </w:r>
      <w:commentRangeStart w:id="12"/>
      <w:r>
        <w:rPr>
          <w:rFonts w:ascii="SFRM2074" w:hAnsi="SFRM2074" w:cs="SFRM2074"/>
          <w:lang w:val="en-US"/>
        </w:rPr>
        <w:t>all</w:t>
      </w:r>
      <w:commentRangeEnd w:id="12"/>
      <w:r w:rsidR="00710511">
        <w:rPr>
          <w:rStyle w:val="CommentReference"/>
        </w:rPr>
        <w:commentReference w:id="12"/>
      </w:r>
      <w:r>
        <w:rPr>
          <w:rFonts w:ascii="SFRM2074" w:hAnsi="SFRM2074" w:cs="SFRM2074"/>
          <w:lang w:val="en-US"/>
        </w:rPr>
        <w:t>, types of ecological interactions can be illustrated with bipar</w:t>
      </w:r>
      <w:r>
        <w:rPr>
          <w:rFonts w:ascii="SFRM2074" w:hAnsi="SFRM2074" w:cs="SFRM2074"/>
          <w:sz w:val="12"/>
          <w:szCs w:val="12"/>
          <w:lang w:val="en-US"/>
        </w:rPr>
        <w:t>94</w:t>
      </w:r>
    </w:p>
    <w:p w14:paraId="4DE9351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tite graphs, with two or more distinct groups of interacting partners (Bascompte &amp;</w:t>
      </w:r>
    </w:p>
    <w:p w14:paraId="06A7744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95 </w:t>
      </w:r>
      <w:r>
        <w:rPr>
          <w:rFonts w:ascii="SFRM2074" w:hAnsi="SFRM2074" w:cs="SFRM2074"/>
          <w:lang w:val="en-US"/>
        </w:rPr>
        <w:t>Jordano, 2014); for illustration purposes I’ll focus more specifically on plant-animal</w:t>
      </w:r>
    </w:p>
    <w:p w14:paraId="612479F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96 </w:t>
      </w:r>
      <w:r>
        <w:rPr>
          <w:rFonts w:ascii="SFRM2074" w:hAnsi="SFRM2074" w:cs="SFRM2074"/>
          <w:lang w:val="en-US"/>
        </w:rPr>
        <w:t>interactions. Sampling interactions requires filling the cells of an interaction ma</w:t>
      </w:r>
      <w:r>
        <w:rPr>
          <w:rFonts w:ascii="SFRM2074" w:hAnsi="SFRM2074" w:cs="SFRM2074"/>
          <w:sz w:val="12"/>
          <w:szCs w:val="12"/>
          <w:lang w:val="en-US"/>
        </w:rPr>
        <w:t>97</w:t>
      </w:r>
    </w:p>
    <w:p w14:paraId="4F68F9F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trix with data. The matrix, _ = AP, is a 2D representation of the interactions</w:t>
      </w:r>
    </w:p>
    <w:p w14:paraId="09493EE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98 </w:t>
      </w:r>
      <w:r>
        <w:rPr>
          <w:rFonts w:ascii="SFRM2074" w:hAnsi="SFRM2074" w:cs="SFRM2074"/>
          <w:lang w:val="en-US"/>
        </w:rPr>
        <w:t>among, say, A animal species (rows) and P plant species (columns) (Jordano,</w:t>
      </w:r>
    </w:p>
    <w:p w14:paraId="59FF388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99 </w:t>
      </w:r>
      <w:r>
        <w:rPr>
          <w:rFonts w:ascii="SFRM2074" w:hAnsi="SFRM2074" w:cs="SFRM2074"/>
          <w:lang w:val="en-US"/>
        </w:rPr>
        <w:t>1987; Bascompte &amp; Jordano, 2014). An interaction matrix _ consists of an array</w:t>
      </w:r>
    </w:p>
    <w:p w14:paraId="2F2767C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100 </w:t>
      </w:r>
      <w:r>
        <w:rPr>
          <w:rFonts w:ascii="SFRM2074" w:hAnsi="SFRM2074" w:cs="SFRM2074"/>
          <w:lang w:val="en-US"/>
        </w:rPr>
        <w:t>of zeroes or ones, or an array of numeric values (including zeroes)- if the data</w:t>
      </w:r>
    </w:p>
    <w:p w14:paraId="15C44E7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101 </w:t>
      </w:r>
      <w:r>
        <w:rPr>
          <w:rFonts w:ascii="SFRM2074" w:hAnsi="SFRM2074" w:cs="SFRM2074"/>
          <w:lang w:val="en-US"/>
        </w:rPr>
        <w:t>(interaction frequencies) are quantified. The matrix entries illustrate the values</w:t>
      </w:r>
    </w:p>
    <w:p w14:paraId="27035F5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102 </w:t>
      </w:r>
      <w:r>
        <w:rPr>
          <w:rFonts w:ascii="SFRM2074" w:hAnsi="SFRM2074" w:cs="SFRM2074"/>
          <w:lang w:val="en-US"/>
        </w:rPr>
        <w:t>of the pairwise interactions visualized in the _ matrix, and can be 0 or 1, for</w:t>
      </w:r>
    </w:p>
    <w:p w14:paraId="476E196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103 </w:t>
      </w:r>
      <w:r>
        <w:rPr>
          <w:rFonts w:ascii="SFRM2074" w:hAnsi="SFRM2074" w:cs="SFRM2074"/>
          <w:lang w:val="en-US"/>
        </w:rPr>
        <w:t>presence-absence of a given pairwise interaction, or take a quantitative weight w</w:t>
      </w:r>
      <w:r>
        <w:rPr>
          <w:rFonts w:ascii="SFRM2074" w:hAnsi="SFRM2074" w:cs="SFRM2074"/>
          <w:sz w:val="16"/>
          <w:szCs w:val="16"/>
          <w:lang w:val="en-US"/>
        </w:rPr>
        <w:t>ji</w:t>
      </w:r>
    </w:p>
    <w:p w14:paraId="65D0404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104 </w:t>
      </w:r>
      <w:r>
        <w:rPr>
          <w:rFonts w:ascii="SFRM2074" w:hAnsi="SFRM2074" w:cs="SFRM2074"/>
          <w:lang w:val="en-US"/>
        </w:rPr>
        <w:t>to represent the interaction intensity or unidirectional effect of species j on species</w:t>
      </w:r>
    </w:p>
    <w:p w14:paraId="013DE94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105 </w:t>
      </w:r>
      <w:r>
        <w:rPr>
          <w:rFonts w:ascii="SFRM2074" w:hAnsi="SFRM2074" w:cs="SFRM2074"/>
          <w:lang w:val="en-US"/>
        </w:rPr>
        <w:t>i (Bascompte &amp; Jordano, 2014; Vázquez et al., 2015). Given that the outcomes of</w:t>
      </w:r>
    </w:p>
    <w:p w14:paraId="3F2B700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106 </w:t>
      </w:r>
      <w:r>
        <w:rPr>
          <w:rFonts w:ascii="SFRM2074" w:hAnsi="SFRM2074" w:cs="SFRM2074"/>
          <w:lang w:val="en-US"/>
        </w:rPr>
        <w:t>most ecological interactions are dependent on frequency of encounters (e.g., visit</w:t>
      </w:r>
    </w:p>
    <w:p w14:paraId="0075CCE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107 </w:t>
      </w:r>
      <w:r>
        <w:rPr>
          <w:rFonts w:ascii="SFRM2074" w:hAnsi="SFRM2074" w:cs="SFRM2074"/>
          <w:lang w:val="en-US"/>
        </w:rPr>
        <w:t>rate of pollinators, number of records of ant defenders, frequency of seeds in fecal</w:t>
      </w:r>
    </w:p>
    <w:p w14:paraId="4243AC9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108 </w:t>
      </w:r>
      <w:r>
        <w:rPr>
          <w:rFonts w:ascii="SFRM2074" w:hAnsi="SFRM2074" w:cs="SFRM2074"/>
          <w:lang w:val="en-US"/>
        </w:rPr>
        <w:t>samples), a frequently used proxy for interaction intensities w</w:t>
      </w:r>
      <w:r>
        <w:rPr>
          <w:rFonts w:ascii="SFRM2074" w:hAnsi="SFRM2074" w:cs="SFRM2074"/>
          <w:sz w:val="16"/>
          <w:szCs w:val="16"/>
          <w:lang w:val="en-US"/>
        </w:rPr>
        <w:t xml:space="preserve">ji </w:t>
      </w:r>
      <w:r>
        <w:rPr>
          <w:rFonts w:ascii="SFRM2074" w:hAnsi="SFRM2074" w:cs="SFRM2074"/>
          <w:lang w:val="en-US"/>
        </w:rPr>
        <w:t>is just how fre</w:t>
      </w:r>
      <w:r>
        <w:rPr>
          <w:rFonts w:ascii="SFRM2074" w:hAnsi="SFRM2074" w:cs="SFRM2074"/>
          <w:sz w:val="12"/>
          <w:szCs w:val="12"/>
          <w:lang w:val="en-US"/>
        </w:rPr>
        <w:t>109</w:t>
      </w:r>
    </w:p>
    <w:p w14:paraId="3940E670" w14:textId="75D63590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 xml:space="preserve">quent </w:t>
      </w:r>
      <w:del w:id="13" w:author="Jens M. Olesen" w:date="2015-09-02T17:34:00Z">
        <w:r w:rsidDel="00710511">
          <w:rPr>
            <w:rFonts w:ascii="SFRM2074" w:hAnsi="SFRM2074" w:cs="SFRM2074"/>
            <w:lang w:val="en-US"/>
          </w:rPr>
          <w:delText xml:space="preserve">are </w:delText>
        </w:r>
      </w:del>
      <w:r>
        <w:rPr>
          <w:rFonts w:ascii="SFRM2074" w:hAnsi="SFRM2074" w:cs="SFRM2074"/>
          <w:lang w:val="en-US"/>
        </w:rPr>
        <w:t>new interspecific encounters</w:t>
      </w:r>
      <w:ins w:id="14" w:author="Jens M. Olesen" w:date="2015-09-02T17:34:00Z">
        <w:r w:rsidR="00710511">
          <w:rPr>
            <w:rFonts w:ascii="SFRM2074" w:hAnsi="SFRM2074" w:cs="SFRM2074"/>
            <w:lang w:val="en-US"/>
          </w:rPr>
          <w:t xml:space="preserve"> are</w:t>
        </w:r>
      </w:ins>
      <w:r>
        <w:rPr>
          <w:rFonts w:ascii="SFRM2074" w:hAnsi="SFRM2074" w:cs="SFRM2074"/>
          <w:lang w:val="en-US"/>
        </w:rPr>
        <w:t>, whether or not appropriately weighted to</w:t>
      </w:r>
    </w:p>
    <w:p w14:paraId="09D523D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110 </w:t>
      </w:r>
      <w:r>
        <w:rPr>
          <w:rFonts w:ascii="SFRM2074" w:hAnsi="SFRM2074" w:cs="SFRM2074"/>
          <w:lang w:val="en-US"/>
        </w:rPr>
        <w:t>estimate interaction effectiveness (Vázquez, Morris &amp; Jordano, 2005).</w:t>
      </w:r>
    </w:p>
    <w:p w14:paraId="50CDB29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7</w:t>
      </w:r>
    </w:p>
    <w:p w14:paraId="7E486A5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3B24B3F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111 </w:t>
      </w:r>
      <w:r>
        <w:rPr>
          <w:rFonts w:ascii="SFRM2074" w:hAnsi="SFRM2074" w:cs="SFRM2074"/>
          <w:lang w:val="en-US"/>
        </w:rPr>
        <w:t>We need to define two basic steps in the sampling of interactions: 1) which</w:t>
      </w:r>
    </w:p>
    <w:p w14:paraId="0A1910A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112 </w:t>
      </w:r>
      <w:r>
        <w:rPr>
          <w:rFonts w:ascii="SFRM2074" w:hAnsi="SFRM2074" w:cs="SFRM2074"/>
          <w:lang w:val="en-US"/>
        </w:rPr>
        <w:t>type of interactions we sample; and 2) which type of record we get to document</w:t>
      </w:r>
    </w:p>
    <w:p w14:paraId="7E9FBAA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113 </w:t>
      </w:r>
      <w:r>
        <w:rPr>
          <w:rFonts w:ascii="SFRM2074" w:hAnsi="SFRM2074" w:cs="SFRM2074"/>
          <w:lang w:val="en-US"/>
        </w:rPr>
        <w:t>the existence of an interaction. In step #1 we need to take into account whether</w:t>
      </w:r>
    </w:p>
    <w:p w14:paraId="50C9053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114 </w:t>
      </w:r>
      <w:r>
        <w:rPr>
          <w:rFonts w:ascii="SFRM2074" w:hAnsi="SFRM2074" w:cs="SFRM2074"/>
          <w:lang w:val="en-US"/>
        </w:rPr>
        <w:t>we are sampling the whole community of interactor species (all the animals, all</w:t>
      </w:r>
    </w:p>
    <w:p w14:paraId="4AD9F9C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115 </w:t>
      </w:r>
      <w:r>
        <w:rPr>
          <w:rFonts w:ascii="SFRM2074" w:hAnsi="SFRM2074" w:cs="SFRM2074"/>
          <w:lang w:val="en-US"/>
        </w:rPr>
        <w:t>the plants) or just a subset of them, i.e., a sub matrix _</w:t>
      </w:r>
      <w:r>
        <w:rPr>
          <w:rFonts w:ascii="SFRM2074" w:hAnsi="SFRM2074" w:cs="SFRM2074"/>
          <w:sz w:val="16"/>
          <w:szCs w:val="16"/>
          <w:lang w:val="en-US"/>
        </w:rPr>
        <w:t xml:space="preserve">m;n </w:t>
      </w:r>
      <w:r>
        <w:rPr>
          <w:rFonts w:ascii="SFRM2074" w:hAnsi="SFRM2074" w:cs="SFRM2074"/>
          <w:lang w:val="en-US"/>
        </w:rPr>
        <w:t>of m &lt; A animal</w:t>
      </w:r>
    </w:p>
    <w:p w14:paraId="274F34B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116 </w:t>
      </w:r>
      <w:r>
        <w:rPr>
          <w:rFonts w:ascii="SFRM2074" w:hAnsi="SFRM2074" w:cs="SFRM2074"/>
          <w:lang w:val="en-US"/>
        </w:rPr>
        <w:t>species and n &lt; P plant species of the adjacency matrix _</w:t>
      </w:r>
      <w:r>
        <w:rPr>
          <w:rFonts w:ascii="SFRM2074" w:hAnsi="SFRM2074" w:cs="SFRM2074"/>
          <w:sz w:val="16"/>
          <w:szCs w:val="16"/>
          <w:lang w:val="en-US"/>
        </w:rPr>
        <w:t xml:space="preserve">AP </w:t>
      </w:r>
      <w:r>
        <w:rPr>
          <w:rFonts w:ascii="SFRM2074" w:hAnsi="SFRM2074" w:cs="SFRM2074"/>
          <w:lang w:val="en-US"/>
        </w:rPr>
        <w:t>. Subsets can be:</w:t>
      </w:r>
    </w:p>
    <w:p w14:paraId="24A6DF0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117 </w:t>
      </w:r>
      <w:r>
        <w:rPr>
          <w:rFonts w:ascii="SFRM2074" w:hAnsi="SFRM2074" w:cs="SFRM2074"/>
          <w:lang w:val="en-US"/>
        </w:rPr>
        <w:t>a) all the potential plants interacting with a subset of the animals (Fig. 1a); b)</w:t>
      </w:r>
    </w:p>
    <w:p w14:paraId="30C7A58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118 </w:t>
      </w:r>
      <w:r>
        <w:rPr>
          <w:rFonts w:ascii="SFRM2074" w:hAnsi="SFRM2074" w:cs="SFRM2074"/>
          <w:lang w:val="en-US"/>
        </w:rPr>
        <w:t>all the potential animal species interacting with a subset of the plant species (Fig.</w:t>
      </w:r>
    </w:p>
    <w:p w14:paraId="7626018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119 </w:t>
      </w:r>
      <w:r>
        <w:rPr>
          <w:rFonts w:ascii="SFRM2074" w:hAnsi="SFRM2074" w:cs="SFRM2074"/>
          <w:lang w:val="en-US"/>
        </w:rPr>
        <w:t>1b); c) a subset of all the potential animal species interacting with a subset of all</w:t>
      </w:r>
    </w:p>
    <w:p w14:paraId="2B15C84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120 </w:t>
      </w:r>
      <w:r>
        <w:rPr>
          <w:rFonts w:ascii="SFRM2074" w:hAnsi="SFRM2074" w:cs="SFRM2074"/>
          <w:lang w:val="en-US"/>
        </w:rPr>
        <w:t>the plant species (Fig. 1c). While some discussion has considered how to establish</w:t>
      </w:r>
    </w:p>
    <w:p w14:paraId="7DB107A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121 </w:t>
      </w:r>
      <w:r>
        <w:rPr>
          <w:rFonts w:ascii="SFRM2074" w:hAnsi="SFRM2074" w:cs="SFRM2074"/>
          <w:lang w:val="en-US"/>
        </w:rPr>
        <w:t>the limits of what represents a network (Strogatz, 2001) (in analogy to discussion</w:t>
      </w:r>
    </w:p>
    <w:p w14:paraId="0B7FBD4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122 </w:t>
      </w:r>
      <w:r>
        <w:rPr>
          <w:rFonts w:ascii="SFRM2074" w:hAnsi="SFRM2074" w:cs="SFRM2074"/>
          <w:lang w:val="en-US"/>
        </w:rPr>
        <w:t>on food-web limits; Cohen, 1978), it must be noted that situations a-c in Fig.</w:t>
      </w:r>
    </w:p>
    <w:p w14:paraId="3E8C3EF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123 </w:t>
      </w:r>
      <w:r>
        <w:rPr>
          <w:rFonts w:ascii="SFRM2074" w:hAnsi="SFRM2074" w:cs="SFRM2074"/>
          <w:lang w:val="en-US"/>
        </w:rPr>
        <w:t>1 do not represent complete interaction networks. As vividly stated by Cohen</w:t>
      </w:r>
    </w:p>
    <w:p w14:paraId="2557F66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124 </w:t>
      </w:r>
      <w:r>
        <w:rPr>
          <w:rFonts w:ascii="SFRM2074" w:hAnsi="SFRM2074" w:cs="SFRM2074"/>
          <w:lang w:val="en-US"/>
        </w:rPr>
        <w:t>et al. (1993): “As more comprehensive, more detailed, more explicit webs become</w:t>
      </w:r>
    </w:p>
    <w:p w14:paraId="3A94862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125 </w:t>
      </w:r>
      <w:r>
        <w:rPr>
          <w:rFonts w:ascii="SFRM2074" w:hAnsi="SFRM2074" w:cs="SFRM2074"/>
          <w:lang w:val="en-US"/>
        </w:rPr>
        <w:t>available, smaller, highly aggregated, incompletely described webs may progressively</w:t>
      </w:r>
    </w:p>
    <w:p w14:paraId="6EEAD9C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126 </w:t>
      </w:r>
      <w:r>
        <w:rPr>
          <w:rFonts w:ascii="SFRM2074" w:hAnsi="SFRM2074" w:cs="SFRM2074"/>
          <w:lang w:val="en-US"/>
        </w:rPr>
        <w:t>be dropped from analyses of web structure (though such webs may remain useful for</w:t>
      </w:r>
    </w:p>
    <w:p w14:paraId="42B2C60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127 </w:t>
      </w:r>
      <w:r>
        <w:rPr>
          <w:rFonts w:ascii="SFRM2074" w:hAnsi="SFRM2074" w:cs="SFRM2074"/>
          <w:lang w:val="en-US"/>
        </w:rPr>
        <w:t>other purposes, such as pedagogy)”. Subnet sampling is generalized in studies of</w:t>
      </w:r>
    </w:p>
    <w:p w14:paraId="5F63965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128 </w:t>
      </w:r>
      <w:r>
        <w:rPr>
          <w:rFonts w:ascii="SFRM2074" w:hAnsi="SFRM2074" w:cs="SFRM2074"/>
          <w:lang w:val="en-US"/>
        </w:rPr>
        <w:t>biological networks (e.g., protein interactions, gene regulation), yet it is important</w:t>
      </w:r>
    </w:p>
    <w:p w14:paraId="0A8B705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129 </w:t>
      </w:r>
      <w:r>
        <w:rPr>
          <w:rFonts w:ascii="SFRM2074" w:hAnsi="SFRM2074" w:cs="SFRM2074"/>
          <w:lang w:val="en-US"/>
        </w:rPr>
        <w:t>to recognize that most properties of subnetworks (even random subsamples) do</w:t>
      </w:r>
    </w:p>
    <w:p w14:paraId="22622A5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130 </w:t>
      </w:r>
      <w:r>
        <w:rPr>
          <w:rFonts w:ascii="SFRM2074" w:hAnsi="SFRM2074" w:cs="SFRM2074"/>
          <w:lang w:val="en-US"/>
        </w:rPr>
        <w:t>not represent properties of whole networks (Stumpf, Wiuf &amp; May, 2005).</w:t>
      </w:r>
    </w:p>
    <w:p w14:paraId="2AFF89A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131 </w:t>
      </w:r>
      <w:r>
        <w:rPr>
          <w:rFonts w:ascii="SFRM2074" w:hAnsi="SFRM2074" w:cs="SFRM2074"/>
          <w:lang w:val="en-US"/>
        </w:rPr>
        <w:t>In step #2 above we face the problem of the type of record we take to sample</w:t>
      </w:r>
    </w:p>
    <w:p w14:paraId="284F8B2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132 </w:t>
      </w:r>
      <w:r>
        <w:rPr>
          <w:rFonts w:ascii="SFRM2074" w:hAnsi="SFRM2074" w:cs="SFRM2074"/>
          <w:lang w:val="en-US"/>
        </w:rPr>
        <w:t>interactions. This is important because it defines whether we approach the problem</w:t>
      </w:r>
    </w:p>
    <w:p w14:paraId="0E9B253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133 </w:t>
      </w:r>
      <w:r>
        <w:rPr>
          <w:rFonts w:ascii="SFRM2074" w:hAnsi="SFRM2074" w:cs="SFRM2074"/>
          <w:lang w:val="en-US"/>
        </w:rPr>
        <w:t>of filling up the interaction matrix in a “zoo-centric” way or in a “phyto-centric”</w:t>
      </w:r>
    </w:p>
    <w:p w14:paraId="70EEE5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134 </w:t>
      </w:r>
      <w:r>
        <w:rPr>
          <w:rFonts w:ascii="SFRM2074" w:hAnsi="SFRM2074" w:cs="SFRM2074"/>
          <w:lang w:val="en-US"/>
        </w:rPr>
        <w:t>way. Zoo-centric studies directly sample animal activity and document the plants</w:t>
      </w:r>
    </w:p>
    <w:p w14:paraId="17F78B1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135 </w:t>
      </w:r>
      <w:r>
        <w:rPr>
          <w:rFonts w:ascii="SFRM2074" w:hAnsi="SFRM2074" w:cs="SFRM2074"/>
          <w:lang w:val="en-US"/>
        </w:rPr>
        <w:t>‘touched’ by the animal. For example, analysis of pollen samples recovered from the</w:t>
      </w:r>
    </w:p>
    <w:p w14:paraId="0EA0C57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8</w:t>
      </w:r>
    </w:p>
    <w:p w14:paraId="48C3DEE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1D4A8BF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136 </w:t>
      </w:r>
      <w:r>
        <w:rPr>
          <w:rFonts w:ascii="SFRM2074" w:hAnsi="SFRM2074" w:cs="SFRM2074"/>
          <w:lang w:val="en-US"/>
        </w:rPr>
        <w:t>body of pollinators, analysis of fecal samples of frugivores, radio-tracking data, etc.</w:t>
      </w:r>
    </w:p>
    <w:p w14:paraId="4FE7A8D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137 </w:t>
      </w:r>
      <w:r>
        <w:rPr>
          <w:rFonts w:ascii="SFRM2074" w:hAnsi="SFRM2074" w:cs="SFRM2074"/>
          <w:lang w:val="en-US"/>
        </w:rPr>
        <w:t>Phyto-centric studies take samples of focal individual plant species and document</w:t>
      </w:r>
    </w:p>
    <w:p w14:paraId="054434F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138 </w:t>
      </w:r>
      <w:r>
        <w:rPr>
          <w:rFonts w:ascii="SFRM2074" w:hAnsi="SFRM2074" w:cs="SFRM2074"/>
          <w:lang w:val="en-US"/>
        </w:rPr>
        <w:t>which animals ‘arrive’ or ‘touch’ the plants. Examples include focal watches of</w:t>
      </w:r>
    </w:p>
    <w:p w14:paraId="24B0B5C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139 </w:t>
      </w:r>
      <w:r>
        <w:rPr>
          <w:rFonts w:ascii="SFRM2074" w:hAnsi="SFRM2074" w:cs="SFRM2074"/>
          <w:lang w:val="en-US"/>
        </w:rPr>
        <w:t>fruiting or flowering plants to record visitation by animals, raising insect herbivores</w:t>
      </w:r>
    </w:p>
    <w:p w14:paraId="2A3B840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140 </w:t>
      </w:r>
      <w:r>
        <w:rPr>
          <w:rFonts w:ascii="SFRM2074" w:hAnsi="SFRM2074" w:cs="SFRM2074"/>
          <w:lang w:val="en-US"/>
        </w:rPr>
        <w:t>from seed samples, identifying herbivory marks in samples of leaves, etc.</w:t>
      </w:r>
    </w:p>
    <w:p w14:paraId="484461A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141 </w:t>
      </w:r>
      <w:r>
        <w:rPr>
          <w:rFonts w:ascii="SFRM2074" w:hAnsi="SFRM2074" w:cs="SFRM2074"/>
          <w:lang w:val="en-US"/>
        </w:rPr>
        <w:t>Most recent analyses of plant-animal interaction networks are phyto-centric;</w:t>
      </w:r>
    </w:p>
    <w:p w14:paraId="0263E39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142 </w:t>
      </w:r>
      <w:r>
        <w:rPr>
          <w:rFonts w:ascii="SFRM2074" w:hAnsi="SFRM2074" w:cs="SFRM2074"/>
          <w:lang w:val="en-US"/>
        </w:rPr>
        <w:t>just 3.5% of available plant-pollinator (N= 58) or 36.6% plant-frugivore (N= 22)</w:t>
      </w:r>
    </w:p>
    <w:p w14:paraId="4D1FFFF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143 </w:t>
      </w:r>
      <w:r>
        <w:rPr>
          <w:rFonts w:ascii="SFRM2074" w:hAnsi="SFRM2074" w:cs="SFRM2074"/>
          <w:lang w:val="en-US"/>
        </w:rPr>
        <w:t>interaction datasets are zoo-centric (see Schleuning et al., 2012). Moreover, most</w:t>
      </w:r>
    </w:p>
    <w:p w14:paraId="5FAB58D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144 </w:t>
      </w:r>
      <w:r>
        <w:rPr>
          <w:rFonts w:ascii="SFRM2074" w:hAnsi="SFRM2074" w:cs="SFRM2074"/>
          <w:lang w:val="en-US"/>
        </w:rPr>
        <w:t>available datasets on host-parasite or plant-herbivore interactions are “host-centric”</w:t>
      </w:r>
    </w:p>
    <w:p w14:paraId="4B7CCE42" w14:textId="63D841CE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145 </w:t>
      </w:r>
      <w:r>
        <w:rPr>
          <w:rFonts w:ascii="SFRM2074" w:hAnsi="SFRM2074" w:cs="SFRM2074"/>
          <w:lang w:val="en-US"/>
        </w:rPr>
        <w:t xml:space="preserve">or phyto-centric (e.g., Thébault &amp; Fontaine, 2010; Eklöf et al., 2013). This </w:t>
      </w:r>
      <w:del w:id="15" w:author="Jens M. Olesen" w:date="2015-09-02T17:37:00Z">
        <w:r w:rsidDel="00CD6D92">
          <w:rPr>
            <w:rFonts w:ascii="SFRM2074" w:hAnsi="SFRM2074" w:cs="SFRM2074"/>
            <w:lang w:val="en-US"/>
          </w:rPr>
          <w:delText>may</w:delText>
        </w:r>
      </w:del>
      <w:ins w:id="16" w:author="Jens M. Olesen" w:date="2015-09-02T17:37:00Z">
        <w:r w:rsidR="00CD6D92">
          <w:rPr>
            <w:rFonts w:ascii="SFRM2074" w:hAnsi="SFRM2074" w:cs="SFRM2074"/>
            <w:lang w:val="en-US"/>
          </w:rPr>
          <w:t xml:space="preserve">may </w:t>
        </w:r>
      </w:ins>
      <w:r>
        <w:rPr>
          <w:rFonts w:ascii="SFRM2074" w:hAnsi="SFRM2074" w:cs="SFRM2074"/>
          <w:lang w:val="en-US"/>
        </w:rPr>
        <w:t>be</w:t>
      </w:r>
    </w:p>
    <w:p w14:paraId="0E0187C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146 </w:t>
      </w:r>
      <w:r>
        <w:rPr>
          <w:rFonts w:ascii="SFRM2074" w:hAnsi="SFRM2074" w:cs="SFRM2074"/>
          <w:lang w:val="en-US"/>
        </w:rPr>
        <w:t>related to a variety of causes, like preferred methodologies by researchers working</w:t>
      </w:r>
    </w:p>
    <w:p w14:paraId="6BC1BF6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147 </w:t>
      </w:r>
      <w:r>
        <w:rPr>
          <w:rFonts w:ascii="SFRM2074" w:hAnsi="SFRM2074" w:cs="SFRM2074"/>
          <w:lang w:val="en-US"/>
        </w:rPr>
        <w:t>with a particular group or system, logistic limitations, or inherent taxonomic focus</w:t>
      </w:r>
    </w:p>
    <w:p w14:paraId="02D9509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148 </w:t>
      </w:r>
      <w:r>
        <w:rPr>
          <w:rFonts w:ascii="SFRM2074" w:hAnsi="SFRM2074" w:cs="SFRM2074"/>
          <w:lang w:val="en-US"/>
        </w:rPr>
        <w:t>of the research questions. A likely result of phyto-centric sampling would be adja</w:t>
      </w:r>
      <w:r>
        <w:rPr>
          <w:rFonts w:ascii="SFRM2074" w:hAnsi="SFRM2074" w:cs="SFRM2074"/>
          <w:sz w:val="12"/>
          <w:szCs w:val="12"/>
          <w:lang w:val="en-US"/>
        </w:rPr>
        <w:t>149</w:t>
      </w:r>
    </w:p>
    <w:p w14:paraId="65F4F60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cency matrices with large A : P ratios. In any case we don’t have a clear view of</w:t>
      </w:r>
    </w:p>
    <w:p w14:paraId="018FA0E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150 </w:t>
      </w:r>
      <w:r>
        <w:rPr>
          <w:rFonts w:ascii="SFRM2074" w:hAnsi="SFRM2074" w:cs="SFRM2074"/>
          <w:lang w:val="en-US"/>
        </w:rPr>
        <w:t>the potential biases that taxa-focused sampling may generate in observed network</w:t>
      </w:r>
    </w:p>
    <w:p w14:paraId="7E1D4C8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151 </w:t>
      </w:r>
      <w:r>
        <w:rPr>
          <w:rFonts w:ascii="SFRM2074" w:hAnsi="SFRM2074" w:cs="SFRM2074"/>
          <w:lang w:val="en-US"/>
        </w:rPr>
        <w:t>patterns, for example by generating consistently asymmetric interaction matrices</w:t>
      </w:r>
    </w:p>
    <w:p w14:paraId="450EE71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152 </w:t>
      </w:r>
      <w:r>
        <w:rPr>
          <w:rFonts w:ascii="SFRM2074" w:hAnsi="SFRM2074" w:cs="SFRM2074"/>
          <w:lang w:val="en-US"/>
        </w:rPr>
        <w:t>(Dormann et al., 2009). System symmetry has been suggested to influence esti</w:t>
      </w:r>
      <w:r>
        <w:rPr>
          <w:rFonts w:ascii="SFRM2074" w:hAnsi="SFRM2074" w:cs="SFRM2074"/>
          <w:sz w:val="12"/>
          <w:szCs w:val="12"/>
          <w:lang w:val="en-US"/>
        </w:rPr>
        <w:t>153</w:t>
      </w:r>
    </w:p>
    <w:p w14:paraId="67C413F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mations of generalization levels in plants and animals when measured as I</w:t>
      </w:r>
      <w:r>
        <w:rPr>
          <w:rFonts w:ascii="SFRM2074" w:hAnsi="SFRM2074" w:cs="SFRM2074"/>
          <w:sz w:val="16"/>
          <w:szCs w:val="16"/>
          <w:lang w:val="en-US"/>
        </w:rPr>
        <w:t xml:space="preserve">A </w:t>
      </w:r>
      <w:r>
        <w:rPr>
          <w:rFonts w:ascii="SFRM2074" w:hAnsi="SFRM2074" w:cs="SFRM2074"/>
          <w:lang w:val="en-US"/>
        </w:rPr>
        <w:t>and</w:t>
      </w:r>
    </w:p>
    <w:p w14:paraId="683F479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154 </w:t>
      </w:r>
      <w:r>
        <w:rPr>
          <w:rFonts w:ascii="SFRM2074" w:hAnsi="SFRM2074" w:cs="SFRM2074"/>
          <w:lang w:val="en-US"/>
        </w:rPr>
        <w:t>I</w:t>
      </w:r>
      <w:r>
        <w:rPr>
          <w:rFonts w:ascii="SFRM2074" w:hAnsi="SFRM2074" w:cs="SFRM2074"/>
          <w:sz w:val="16"/>
          <w:szCs w:val="16"/>
          <w:lang w:val="en-US"/>
        </w:rPr>
        <w:t xml:space="preserve">P </w:t>
      </w:r>
      <w:r>
        <w:rPr>
          <w:rFonts w:ascii="SFRM2074" w:hAnsi="SFRM2074" w:cs="SFRM2074"/>
          <w:lang w:val="en-US"/>
        </w:rPr>
        <w:t>(Elberling &amp; Olesen, 1999); thus, differences in I</w:t>
      </w:r>
      <w:r>
        <w:rPr>
          <w:rFonts w:ascii="SFRM2074" w:hAnsi="SFRM2074" w:cs="SFRM2074"/>
          <w:sz w:val="16"/>
          <w:szCs w:val="16"/>
          <w:lang w:val="en-US"/>
        </w:rPr>
        <w:t xml:space="preserve">A </w:t>
      </w:r>
      <w:r>
        <w:rPr>
          <w:rFonts w:ascii="SFRM2074" w:hAnsi="SFRM2074" w:cs="SFRM2074"/>
          <w:lang w:val="en-US"/>
        </w:rPr>
        <w:t>and I</w:t>
      </w:r>
      <w:r>
        <w:rPr>
          <w:rFonts w:ascii="SFRM2074" w:hAnsi="SFRM2074" w:cs="SFRM2074"/>
          <w:sz w:val="16"/>
          <w:szCs w:val="16"/>
          <w:lang w:val="en-US"/>
        </w:rPr>
        <w:t xml:space="preserve">P </w:t>
      </w:r>
      <w:r>
        <w:rPr>
          <w:rFonts w:ascii="SFRM2074" w:hAnsi="SFRM2074" w:cs="SFRM2074"/>
          <w:lang w:val="en-US"/>
        </w:rPr>
        <w:t>between networks</w:t>
      </w:r>
    </w:p>
    <w:p w14:paraId="5EAB648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155 </w:t>
      </w:r>
      <w:r>
        <w:rPr>
          <w:rFonts w:ascii="SFRM2074" w:hAnsi="SFRM2074" w:cs="SFRM2074"/>
          <w:lang w:val="en-US"/>
        </w:rPr>
        <w:t>may arise from different A : P ratios rather than other ecological factors (Olesen</w:t>
      </w:r>
    </w:p>
    <w:p w14:paraId="703C204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156 </w:t>
      </w:r>
      <w:r>
        <w:rPr>
          <w:rFonts w:ascii="SFRM2074" w:hAnsi="SFRM2074" w:cs="SFRM2074"/>
          <w:lang w:val="en-US"/>
        </w:rPr>
        <w:t>&amp; Jordano, 2002).</w:t>
      </w:r>
    </w:p>
    <w:p w14:paraId="4DAF151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157 </w:t>
      </w:r>
      <w:r>
        <w:rPr>
          <w:rFonts w:ascii="SFRM2074" w:hAnsi="SFRM2074" w:cs="SFRM2074"/>
          <w:lang w:val="en-US"/>
        </w:rPr>
        <w:t>Interestingly enough, quite complete analyses of interaction networks can be</w:t>
      </w:r>
    </w:p>
    <w:p w14:paraId="50C8F05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158 </w:t>
      </w:r>
      <w:r>
        <w:rPr>
          <w:rFonts w:ascii="SFRM2074" w:hAnsi="SFRM2074" w:cs="SFRM2074"/>
          <w:lang w:val="en-US"/>
        </w:rPr>
        <w:t>obtained when combining both phyto-centric and zoo-centric sampling. For ex</w:t>
      </w:r>
      <w:r>
        <w:rPr>
          <w:rFonts w:ascii="SFRM2074" w:hAnsi="SFRM2074" w:cs="SFRM2074"/>
          <w:sz w:val="12"/>
          <w:szCs w:val="12"/>
          <w:lang w:val="en-US"/>
        </w:rPr>
        <w:t>159</w:t>
      </w:r>
    </w:p>
    <w:p w14:paraId="47B9236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ample, Bosch et al. (Bosch et al., 2009) showed that the addition of pollen load</w:t>
      </w:r>
    </w:p>
    <w:p w14:paraId="2490128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160 </w:t>
      </w:r>
      <w:r>
        <w:rPr>
          <w:rFonts w:ascii="SFRM2074" w:hAnsi="SFRM2074" w:cs="SFRM2074"/>
          <w:lang w:val="en-US"/>
        </w:rPr>
        <w:t>data on top of focal-plant sampling of pollinators unveiled a significant number</w:t>
      </w:r>
    </w:p>
    <w:p w14:paraId="4624161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9</w:t>
      </w:r>
    </w:p>
    <w:p w14:paraId="7170680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00533E5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161 </w:t>
      </w:r>
      <w:r>
        <w:rPr>
          <w:rFonts w:ascii="SFRM2074" w:hAnsi="SFRM2074" w:cs="SFRM2074"/>
          <w:lang w:val="en-US"/>
        </w:rPr>
        <w:t>of interactions, resulting in important network structural changes. Connectance</w:t>
      </w:r>
    </w:p>
    <w:p w14:paraId="148C589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162 </w:t>
      </w:r>
      <w:r>
        <w:rPr>
          <w:rFonts w:ascii="SFRM2074" w:hAnsi="SFRM2074" w:cs="SFRM2074"/>
          <w:lang w:val="en-US"/>
        </w:rPr>
        <w:t>increased 1.43-fold, mean plant connectivity went from 18.5 to 26.4, and mean</w:t>
      </w:r>
    </w:p>
    <w:p w14:paraId="67306F4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163 </w:t>
      </w:r>
      <w:r>
        <w:rPr>
          <w:rFonts w:ascii="SFRM2074" w:hAnsi="SFRM2074" w:cs="SFRM2074"/>
          <w:lang w:val="en-US"/>
        </w:rPr>
        <w:t>pollinator connectivity from 2.9 to 4.1; moreover, extreme specialist pollinator</w:t>
      </w:r>
    </w:p>
    <w:p w14:paraId="4829E2B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164 </w:t>
      </w:r>
      <w:r>
        <w:rPr>
          <w:rFonts w:ascii="SFRM2074" w:hAnsi="SFRM2074" w:cs="SFRM2074"/>
          <w:lang w:val="en-US"/>
        </w:rPr>
        <w:t>species (singletons in the adjacency matrix) decreased 0.6-fold. Zoo-centric sam</w:t>
      </w:r>
      <w:r>
        <w:rPr>
          <w:rFonts w:ascii="SFRM2074" w:hAnsi="SFRM2074" w:cs="SFRM2074"/>
          <w:sz w:val="12"/>
          <w:szCs w:val="12"/>
          <w:lang w:val="en-US"/>
        </w:rPr>
        <w:t>165</w:t>
      </w:r>
    </w:p>
    <w:p w14:paraId="09EC914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pling has recently been extended with the use of DNA-barcoding, for example</w:t>
      </w:r>
    </w:p>
    <w:p w14:paraId="538E2D1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166 </w:t>
      </w:r>
      <w:r>
        <w:rPr>
          <w:rFonts w:ascii="SFRM2074" w:hAnsi="SFRM2074" w:cs="SFRM2074"/>
          <w:lang w:val="en-US"/>
        </w:rPr>
        <w:t>with plant-herbivore (Jurado-Rivera et al., 2009) and plant-frugivore interactions</w:t>
      </w:r>
    </w:p>
    <w:p w14:paraId="1065364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167 </w:t>
      </w:r>
      <w:r>
        <w:rPr>
          <w:rFonts w:ascii="SFRM2074" w:hAnsi="SFRM2074" w:cs="SFRM2074"/>
          <w:lang w:val="en-US"/>
        </w:rPr>
        <w:t xml:space="preserve">(González-Varo, Arroyo &amp; Jordano, </w:t>
      </w:r>
      <w:commentRangeStart w:id="17"/>
      <w:r>
        <w:rPr>
          <w:rFonts w:ascii="SFRM2074" w:hAnsi="SFRM2074" w:cs="SFRM2074"/>
          <w:lang w:val="en-US"/>
        </w:rPr>
        <w:t>2014</w:t>
      </w:r>
      <w:commentRangeEnd w:id="17"/>
      <w:r w:rsidR="00CD6D92">
        <w:rPr>
          <w:rStyle w:val="CommentReference"/>
        </w:rPr>
        <w:commentReference w:id="17"/>
      </w:r>
      <w:r>
        <w:rPr>
          <w:rFonts w:ascii="SFRM2074" w:hAnsi="SFRM2074" w:cs="SFRM2074"/>
          <w:lang w:val="en-US"/>
        </w:rPr>
        <w:t>). For mutualistic networks we would ex</w:t>
      </w:r>
      <w:r>
        <w:rPr>
          <w:rFonts w:ascii="SFRM2074" w:hAnsi="SFRM2074" w:cs="SFRM2074"/>
          <w:sz w:val="12"/>
          <w:szCs w:val="12"/>
          <w:lang w:val="en-US"/>
        </w:rPr>
        <w:t>168</w:t>
      </w:r>
    </w:p>
    <w:p w14:paraId="15DF467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pect that zoo-centric sampling could help unveiling interactions for rare species or</w:t>
      </w:r>
    </w:p>
    <w:p w14:paraId="319EF77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169 </w:t>
      </w:r>
      <w:r>
        <w:rPr>
          <w:rFonts w:ascii="SFRM2074" w:hAnsi="SFRM2074" w:cs="SFRM2074"/>
          <w:lang w:val="en-US"/>
        </w:rPr>
        <w:t>for relatively common species which are difficult to sample by direct observation.</w:t>
      </w:r>
    </w:p>
    <w:p w14:paraId="3A880E2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170 </w:t>
      </w:r>
      <w:r>
        <w:rPr>
          <w:rFonts w:ascii="SFRM2074" w:hAnsi="SFRM2074" w:cs="SFRM2074"/>
          <w:lang w:val="en-US"/>
        </w:rPr>
        <w:t>Future methodological work may provide significant advances showing how mixing</w:t>
      </w:r>
    </w:p>
    <w:p w14:paraId="109304E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171 </w:t>
      </w:r>
      <w:r>
        <w:rPr>
          <w:rFonts w:ascii="SFRM2074" w:hAnsi="SFRM2074" w:cs="SFRM2074"/>
          <w:lang w:val="en-US"/>
        </w:rPr>
        <w:t>different sampling strategies strengthens the completeness of network data. These</w:t>
      </w:r>
    </w:p>
    <w:p w14:paraId="732F972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172 </w:t>
      </w:r>
      <w:r>
        <w:rPr>
          <w:rFonts w:ascii="SFRM2074" w:hAnsi="SFRM2074" w:cs="SFRM2074"/>
          <w:lang w:val="en-US"/>
        </w:rPr>
        <w:t>mixed strategies may combine, for instance, focal analyses, pollen load or seed</w:t>
      </w:r>
    </w:p>
    <w:p w14:paraId="03C6F52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173 </w:t>
      </w:r>
      <w:r>
        <w:rPr>
          <w:rFonts w:ascii="SFRM2074" w:hAnsi="SFRM2074" w:cs="SFRM2074"/>
          <w:lang w:val="en-US"/>
        </w:rPr>
        <w:t>contents, camera traps, and DNA barcoding records. We might expect increased</w:t>
      </w:r>
    </w:p>
    <w:p w14:paraId="02B7E3B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174 </w:t>
      </w:r>
      <w:r>
        <w:rPr>
          <w:rFonts w:ascii="SFRM2074" w:hAnsi="SFRM2074" w:cs="SFRM2074"/>
          <w:lang w:val="en-US"/>
        </w:rPr>
        <w:t>power of these mixed sampling approaches when combining different methods from</w:t>
      </w:r>
    </w:p>
    <w:p w14:paraId="63A7915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175 </w:t>
      </w:r>
      <w:r>
        <w:rPr>
          <w:rFonts w:ascii="SFRM2074" w:hAnsi="SFRM2074" w:cs="SFRM2074"/>
          <w:lang w:val="en-US"/>
        </w:rPr>
        <w:t>both phyto- and zoo-centric perspectives (Bosch et al., 2009; Blüthgen, 2010).</w:t>
      </w:r>
    </w:p>
    <w:p w14:paraId="2E7F706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176 </w:t>
      </w:r>
      <w:r>
        <w:rPr>
          <w:rFonts w:ascii="SFRM2074" w:hAnsi="SFRM2074" w:cs="SFRM2074"/>
          <w:sz w:val="34"/>
          <w:szCs w:val="34"/>
          <w:lang w:val="en-US"/>
        </w:rPr>
        <w:t>Sampling interactions: rationale</w:t>
      </w:r>
    </w:p>
    <w:p w14:paraId="6A07057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177 </w:t>
      </w:r>
      <w:r>
        <w:rPr>
          <w:rFonts w:ascii="SFRM2074" w:hAnsi="SFRM2074" w:cs="SFRM2074"/>
          <w:lang w:val="en-US"/>
        </w:rPr>
        <w:t>The number of distinct pairwise interactions that we can record in a landscape (an</w:t>
      </w:r>
    </w:p>
    <w:p w14:paraId="2A688F7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178 </w:t>
      </w:r>
      <w:r>
        <w:rPr>
          <w:rFonts w:ascii="SFRM2074" w:hAnsi="SFRM2074" w:cs="SFRM2074"/>
          <w:lang w:val="en-US"/>
        </w:rPr>
        <w:t>area of relatively homogeneous vegetation, analogous to the one we would use to</w:t>
      </w:r>
    </w:p>
    <w:p w14:paraId="0855037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179 </w:t>
      </w:r>
      <w:r>
        <w:rPr>
          <w:rFonts w:ascii="SFRM2074" w:hAnsi="SFRM2074" w:cs="SFRM2074"/>
          <w:lang w:val="en-US"/>
        </w:rPr>
        <w:t>monitor species diversity) is equivalent to the number of distinct classes in which</w:t>
      </w:r>
    </w:p>
    <w:p w14:paraId="4073361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180 </w:t>
      </w:r>
      <w:r>
        <w:rPr>
          <w:rFonts w:ascii="SFRM2074" w:hAnsi="SFRM2074" w:cs="SFRM2074"/>
          <w:lang w:val="en-US"/>
        </w:rPr>
        <w:t>we can classify the recorded encounters among individuals of two different species.</w:t>
      </w:r>
    </w:p>
    <w:p w14:paraId="1EEED0D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181 </w:t>
      </w:r>
      <w:r>
        <w:rPr>
          <w:rFonts w:ascii="SFRM2074" w:hAnsi="SFRM2074" w:cs="SFRM2074"/>
          <w:lang w:val="en-US"/>
        </w:rPr>
        <w:t>Yet, individual-based plant-animal interaction networks have been only recently</w:t>
      </w:r>
    </w:p>
    <w:p w14:paraId="4ACFBD8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182 </w:t>
      </w:r>
      <w:r>
        <w:rPr>
          <w:rFonts w:ascii="SFRM2074" w:hAnsi="SFRM2074" w:cs="SFRM2074"/>
          <w:lang w:val="en-US"/>
        </w:rPr>
        <w:t>studied (Dupont, Trøjelsgaard &amp; Olesen, 2011). We walk in the forest and see</w:t>
      </w:r>
    </w:p>
    <w:p w14:paraId="1EA7891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183 </w:t>
      </w:r>
      <w:r>
        <w:rPr>
          <w:rFonts w:ascii="SFRM2074" w:hAnsi="SFRM2074" w:cs="SFRM2074"/>
          <w:lang w:val="en-US"/>
        </w:rPr>
        <w:t>a blackbird Tm picking an ivy Hh fruit and ingesting it: we have a record for</w:t>
      </w:r>
    </w:p>
    <w:p w14:paraId="1C42FA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10</w:t>
      </w:r>
    </w:p>
    <w:p w14:paraId="507F44C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3D7F26E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184 </w:t>
      </w:r>
      <w:r>
        <w:rPr>
          <w:rFonts w:ascii="SFRM2074" w:hAnsi="SFRM2074" w:cs="SFRM2074"/>
          <w:lang w:val="en-US"/>
        </w:rPr>
        <w:t>Tm 􀀀 Hh interaction. We keep advancing and record again a blackbird feeding</w:t>
      </w:r>
    </w:p>
    <w:p w14:paraId="5204D2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185 </w:t>
      </w:r>
      <w:r>
        <w:rPr>
          <w:rFonts w:ascii="SFRM2074" w:hAnsi="SFRM2074" w:cs="SFRM2074"/>
          <w:lang w:val="en-US"/>
        </w:rPr>
        <w:t>on hawthorn Cm fruits so we record a Tm 􀀀 Cm interaction; as we advance we</w:t>
      </w:r>
    </w:p>
    <w:p w14:paraId="1E1C818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186 </w:t>
      </w:r>
      <w:r>
        <w:rPr>
          <w:rFonts w:ascii="SFRM2074" w:hAnsi="SFRM2074" w:cs="SFRM2074"/>
          <w:lang w:val="en-US"/>
        </w:rPr>
        <w:t>encounter another ivy plant and record a blackcap swallowing a fruit so we now</w:t>
      </w:r>
    </w:p>
    <w:p w14:paraId="46A0D63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187 </w:t>
      </w:r>
      <w:r>
        <w:rPr>
          <w:rFonts w:ascii="SFRM2074" w:hAnsi="SFRM2074" w:cs="SFRM2074"/>
          <w:lang w:val="en-US"/>
        </w:rPr>
        <w:t>have a new Sa 􀀀 Hh interaction, and so on. At the end we have a series of</w:t>
      </w:r>
    </w:p>
    <w:p w14:paraId="2346666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188 </w:t>
      </w:r>
      <w:r>
        <w:rPr>
          <w:rFonts w:ascii="SFRM2074" w:hAnsi="SFRM2074" w:cs="SFRM2074"/>
          <w:lang w:val="en-US"/>
        </w:rPr>
        <w:t>classes (e.g., Sa 􀀀 Hh, Tm 􀀀 Hh, Tm 􀀀 Cm, etc.), along with their observed</w:t>
      </w:r>
    </w:p>
    <w:p w14:paraId="5ED34B4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189 </w:t>
      </w:r>
      <w:r>
        <w:rPr>
          <w:rFonts w:ascii="SFRM2074" w:hAnsi="SFRM2074" w:cs="SFRM2074"/>
          <w:lang w:val="en-US"/>
        </w:rPr>
        <w:t>frequencies. Bunge &amp; Fitzpatrick (1993) review the main aspects and approaches</w:t>
      </w:r>
    </w:p>
    <w:p w14:paraId="6AFB655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190 </w:t>
      </w:r>
      <w:r>
        <w:rPr>
          <w:rFonts w:ascii="SFRM2074" w:hAnsi="SFRM2074" w:cs="SFRM2074"/>
          <w:lang w:val="en-US"/>
        </w:rPr>
        <w:t>to estimate the number of distinct classes C in a sample of observations. The</w:t>
      </w:r>
    </w:p>
    <w:p w14:paraId="496B9B3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191 </w:t>
      </w:r>
      <w:r>
        <w:rPr>
          <w:rFonts w:ascii="SFRM2074" w:hAnsi="SFRM2074" w:cs="SFRM2074"/>
          <w:lang w:val="en-US"/>
        </w:rPr>
        <w:t>sampling of interactions in nature, as the sampling of species, is a cumulative</w:t>
      </w:r>
    </w:p>
    <w:p w14:paraId="402D5F8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192 </w:t>
      </w:r>
      <w:r>
        <w:rPr>
          <w:rFonts w:ascii="SFRM2074" w:hAnsi="SFRM2074" w:cs="SFRM2074"/>
          <w:lang w:val="en-US"/>
        </w:rPr>
        <w:t>process. In our analysis, we are not re-sampling individuals, but interactions, so we</w:t>
      </w:r>
    </w:p>
    <w:p w14:paraId="27B65E6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193 </w:t>
      </w:r>
      <w:r>
        <w:rPr>
          <w:rFonts w:ascii="SFRM2074" w:hAnsi="SFRM2074" w:cs="SFRM2074"/>
          <w:lang w:val="en-US"/>
        </w:rPr>
        <w:t>made interaction-based accumulation curves. If an interaction-based curve points</w:t>
      </w:r>
    </w:p>
    <w:p w14:paraId="1A50CDF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194 </w:t>
      </w:r>
      <w:r>
        <w:rPr>
          <w:rFonts w:ascii="SFRM2074" w:hAnsi="SFRM2074" w:cs="SFRM2074"/>
          <w:lang w:val="en-US"/>
        </w:rPr>
        <w:t>towards a robust sampling, it does mean that no new interactions are likely to be</w:t>
      </w:r>
    </w:p>
    <w:p w14:paraId="28FA652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195 </w:t>
      </w:r>
      <w:r>
        <w:rPr>
          <w:rFonts w:ascii="SFRM2074" w:hAnsi="SFRM2074" w:cs="SFRM2074"/>
          <w:lang w:val="en-US"/>
        </w:rPr>
        <w:t>recorded, irrespectively of the species, as it is a whole-network sampling approach</w:t>
      </w:r>
    </w:p>
    <w:p w14:paraId="2908777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196 </w:t>
      </w:r>
      <w:r>
        <w:rPr>
          <w:rFonts w:ascii="SFRM2074" w:hAnsi="SFRM2074" w:cs="SFRM2074"/>
          <w:lang w:val="en-US"/>
        </w:rPr>
        <w:t>(N. Gotelli, pers. com.). We add new, distinct, interactions recorded as we increase</w:t>
      </w:r>
    </w:p>
    <w:p w14:paraId="44DCF83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197 </w:t>
      </w:r>
      <w:r>
        <w:rPr>
          <w:rFonts w:ascii="SFRM2074" w:hAnsi="SFRM2074" w:cs="SFRM2074"/>
          <w:lang w:val="en-US"/>
        </w:rPr>
        <w:t>sampling effort (Fig. 2). We can obtain an Interaction Accumulation Curve (IAC)</w:t>
      </w:r>
    </w:p>
    <w:p w14:paraId="6C2A13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198 </w:t>
      </w:r>
      <w:r>
        <w:rPr>
          <w:rFonts w:ascii="SFRM2074" w:hAnsi="SFRM2074" w:cs="SFRM2074"/>
          <w:lang w:val="en-US"/>
        </w:rPr>
        <w:t>analogous to a Species cumulating Curve (SAC): the observed number of distinct</w:t>
      </w:r>
    </w:p>
    <w:p w14:paraId="254DC6D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199 </w:t>
      </w:r>
      <w:r>
        <w:rPr>
          <w:rFonts w:ascii="SFRM2074" w:hAnsi="SFRM2074" w:cs="SFRM2074"/>
          <w:lang w:val="en-US"/>
        </w:rPr>
        <w:t>pairwise interactions in a survey or collection as a function of the accumulated</w:t>
      </w:r>
    </w:p>
    <w:p w14:paraId="33D2491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200 </w:t>
      </w:r>
      <w:r>
        <w:rPr>
          <w:rFonts w:ascii="SFRM2074" w:hAnsi="SFRM2074" w:cs="SFRM2074"/>
          <w:lang w:val="en-US"/>
        </w:rPr>
        <w:t>number of observations or samples (Colwell, 2009).</w:t>
      </w:r>
    </w:p>
    <w:p w14:paraId="254A3A5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201 </w:t>
      </w:r>
      <w:r>
        <w:rPr>
          <w:rFonts w:ascii="SFRM2074" w:hAnsi="SFRM2074" w:cs="SFRM2074"/>
          <w:lang w:val="en-US"/>
        </w:rPr>
        <w:t>Our sampling above would have resulted in a vector n = [n</w:t>
      </w:r>
      <w:r>
        <w:rPr>
          <w:rFonts w:ascii="SFRM2074" w:hAnsi="SFRM2074" w:cs="SFRM2074"/>
          <w:sz w:val="16"/>
          <w:szCs w:val="16"/>
          <w:lang w:val="en-US"/>
        </w:rPr>
        <w:t>1</w:t>
      </w:r>
      <w:r>
        <w:rPr>
          <w:rFonts w:ascii="SFRM2074" w:hAnsi="SFRM2074" w:cs="SFRM2074"/>
          <w:lang w:val="en-US"/>
        </w:rPr>
        <w:t>:::n</w:t>
      </w:r>
      <w:r>
        <w:rPr>
          <w:rFonts w:ascii="SFRM2074" w:hAnsi="SFRM2074" w:cs="SFRM2074"/>
          <w:sz w:val="16"/>
          <w:szCs w:val="16"/>
          <w:lang w:val="en-US"/>
        </w:rPr>
        <w:t>C</w:t>
      </w:r>
      <w:r>
        <w:rPr>
          <w:rFonts w:ascii="SFRM2074" w:hAnsi="SFRM2074" w:cs="SFRM2074"/>
          <w:lang w:val="en-US"/>
        </w:rPr>
        <w:t>]</w:t>
      </w:r>
      <w:r>
        <w:rPr>
          <w:rFonts w:ascii="SFRM2074" w:hAnsi="SFRM2074" w:cs="SFRM2074"/>
          <w:sz w:val="16"/>
          <w:szCs w:val="16"/>
          <w:lang w:val="en-US"/>
        </w:rPr>
        <w:t xml:space="preserve">0 </w:t>
      </w:r>
      <w:r>
        <w:rPr>
          <w:rFonts w:ascii="SFRM2074" w:hAnsi="SFRM2074" w:cs="SFRM2074"/>
          <w:lang w:val="en-US"/>
        </w:rPr>
        <w:t>where n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is</w:t>
      </w:r>
    </w:p>
    <w:p w14:paraId="2BADE12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202 </w:t>
      </w:r>
      <w:r>
        <w:rPr>
          <w:rFonts w:ascii="SFRM2074" w:hAnsi="SFRM2074" w:cs="SFRM2074"/>
          <w:lang w:val="en-US"/>
        </w:rPr>
        <w:t>the number of records in the i</w:t>
      </w:r>
      <w:r>
        <w:rPr>
          <w:rFonts w:ascii="SFRM2074" w:hAnsi="SFRM2074" w:cs="SFRM2074"/>
          <w:sz w:val="16"/>
          <w:szCs w:val="16"/>
          <w:lang w:val="en-US"/>
        </w:rPr>
        <w:t xml:space="preserve">th </w:t>
      </w:r>
      <w:r>
        <w:rPr>
          <w:rFonts w:ascii="SFRM2074" w:hAnsi="SFRM2074" w:cs="SFRM2074"/>
          <w:lang w:val="en-US"/>
        </w:rPr>
        <w:t>class. As stressed by Bunge &amp; Fitzpatrick (1993),</w:t>
      </w:r>
    </w:p>
    <w:p w14:paraId="48A4113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203 </w:t>
      </w:r>
      <w:r>
        <w:rPr>
          <w:rFonts w:ascii="SFRM2074" w:hAnsi="SFRM2074" w:cs="SFRM2074"/>
          <w:lang w:val="en-US"/>
        </w:rPr>
        <w:t>however, the i</w:t>
      </w:r>
      <w:r>
        <w:rPr>
          <w:rFonts w:ascii="SFRM2074" w:hAnsi="SFRM2074" w:cs="SFRM2074"/>
          <w:sz w:val="16"/>
          <w:szCs w:val="16"/>
          <w:lang w:val="en-US"/>
        </w:rPr>
        <w:t xml:space="preserve">th </w:t>
      </w:r>
      <w:r>
        <w:rPr>
          <w:rFonts w:ascii="SFRM2074" w:hAnsi="SFRM2074" w:cs="SFRM2074"/>
          <w:lang w:val="en-US"/>
        </w:rPr>
        <w:t>class would appear in the sample if and only if n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&gt; 0, and we</w:t>
      </w:r>
    </w:p>
    <w:p w14:paraId="5935B96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204 </w:t>
      </w:r>
      <w:r>
        <w:rPr>
          <w:rFonts w:ascii="SFRM2074" w:hAnsi="SFRM2074" w:cs="SFRM2074"/>
          <w:lang w:val="en-US"/>
        </w:rPr>
        <w:t>don’t know a priori which n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are zero. So, n is not observable. Rather, what we</w:t>
      </w:r>
    </w:p>
    <w:p w14:paraId="7D16B4B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205 </w:t>
      </w:r>
      <w:r>
        <w:rPr>
          <w:rFonts w:ascii="SFRM2074" w:hAnsi="SFRM2074" w:cs="SFRM2074"/>
          <w:lang w:val="en-US"/>
        </w:rPr>
        <w:t>get is a vector c = [c</w:t>
      </w:r>
      <w:r>
        <w:rPr>
          <w:rFonts w:ascii="SFRM2074" w:hAnsi="SFRM2074" w:cs="SFRM2074"/>
          <w:sz w:val="16"/>
          <w:szCs w:val="16"/>
          <w:lang w:val="en-US"/>
        </w:rPr>
        <w:t>1</w:t>
      </w:r>
      <w:r>
        <w:rPr>
          <w:rFonts w:ascii="SFRM2074" w:hAnsi="SFRM2074" w:cs="SFRM2074"/>
          <w:lang w:val="en-US"/>
        </w:rPr>
        <w:t>:::c</w:t>
      </w:r>
      <w:r>
        <w:rPr>
          <w:rFonts w:ascii="SFRM2074" w:hAnsi="SFRM2074" w:cs="SFRM2074"/>
          <w:sz w:val="16"/>
          <w:szCs w:val="16"/>
          <w:lang w:val="en-US"/>
        </w:rPr>
        <w:t>n</w:t>
      </w:r>
      <w:r>
        <w:rPr>
          <w:rFonts w:ascii="SFRM2074" w:hAnsi="SFRM2074" w:cs="SFRM2074"/>
          <w:lang w:val="en-US"/>
        </w:rPr>
        <w:t>]</w:t>
      </w:r>
      <w:r>
        <w:rPr>
          <w:rFonts w:ascii="SFRM2074" w:hAnsi="SFRM2074" w:cs="SFRM2074"/>
          <w:sz w:val="16"/>
          <w:szCs w:val="16"/>
          <w:lang w:val="en-US"/>
        </w:rPr>
        <w:t xml:space="preserve">0 </w:t>
      </w:r>
      <w:r>
        <w:rPr>
          <w:rFonts w:ascii="SFRM2074" w:hAnsi="SFRM2074" w:cs="SFRM2074"/>
          <w:lang w:val="en-US"/>
        </w:rPr>
        <w:t>where c</w:t>
      </w:r>
      <w:r>
        <w:rPr>
          <w:rFonts w:ascii="SFRM2074" w:hAnsi="SFRM2074" w:cs="SFRM2074"/>
          <w:sz w:val="16"/>
          <w:szCs w:val="16"/>
          <w:lang w:val="en-US"/>
        </w:rPr>
        <w:t xml:space="preserve">j </w:t>
      </w:r>
      <w:r>
        <w:rPr>
          <w:rFonts w:ascii="SFRM2074" w:hAnsi="SFRM2074" w:cs="SFRM2074"/>
          <w:lang w:val="en-US"/>
        </w:rPr>
        <w:t>is the number of classes represented j times</w:t>
      </w:r>
    </w:p>
    <w:p w14:paraId="6B203DA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206 </w:t>
      </w:r>
      <w:r>
        <w:rPr>
          <w:rFonts w:ascii="SFRM2074" w:hAnsi="SFRM2074" w:cs="SFRM2074"/>
          <w:lang w:val="en-US"/>
        </w:rPr>
        <w:t>in our sampling: c</w:t>
      </w:r>
      <w:r>
        <w:rPr>
          <w:rFonts w:ascii="SFRM2074" w:hAnsi="SFRM2074" w:cs="SFRM2074"/>
          <w:sz w:val="16"/>
          <w:szCs w:val="16"/>
          <w:lang w:val="en-US"/>
        </w:rPr>
        <w:t xml:space="preserve">1 </w:t>
      </w:r>
      <w:r>
        <w:rPr>
          <w:rFonts w:ascii="SFRM2074" w:hAnsi="SFRM2074" w:cs="SFRM2074"/>
          <w:lang w:val="en-US"/>
        </w:rPr>
        <w:t>is the number of singletons, c</w:t>
      </w:r>
      <w:r>
        <w:rPr>
          <w:rFonts w:ascii="SFRM2074" w:hAnsi="SFRM2074" w:cs="SFRM2074"/>
          <w:sz w:val="16"/>
          <w:szCs w:val="16"/>
          <w:lang w:val="en-US"/>
        </w:rPr>
        <w:t xml:space="preserve">2 </w:t>
      </w:r>
      <w:r>
        <w:rPr>
          <w:rFonts w:ascii="SFRM2074" w:hAnsi="SFRM2074" w:cs="SFRM2074"/>
          <w:lang w:val="en-US"/>
        </w:rPr>
        <w:t>is the number of twin pairs, c</w:t>
      </w:r>
      <w:r>
        <w:rPr>
          <w:rFonts w:ascii="SFRM2074" w:hAnsi="SFRM2074" w:cs="SFRM2074"/>
          <w:sz w:val="16"/>
          <w:szCs w:val="16"/>
          <w:lang w:val="en-US"/>
        </w:rPr>
        <w:t>3</w:t>
      </w:r>
    </w:p>
    <w:p w14:paraId="4EE91F4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207 </w:t>
      </w:r>
      <w:r>
        <w:rPr>
          <w:rFonts w:ascii="SFRM2074" w:hAnsi="SFRM2074" w:cs="SFRM2074"/>
          <w:lang w:val="en-US"/>
        </w:rPr>
        <w:t>the number of triplets, etc. The problem thus turns to be estimating the number</w:t>
      </w:r>
    </w:p>
    <w:p w14:paraId="6061E63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208 </w:t>
      </w:r>
      <w:r>
        <w:rPr>
          <w:rFonts w:ascii="SFRM2074" w:hAnsi="SFRM2074" w:cs="SFRM2074"/>
          <w:lang w:val="en-US"/>
        </w:rPr>
        <w:t>of distinct classes C from the vector of c</w:t>
      </w:r>
      <w:r>
        <w:rPr>
          <w:rFonts w:ascii="SFRM2074" w:hAnsi="SFRM2074" w:cs="SFRM2074"/>
          <w:sz w:val="16"/>
          <w:szCs w:val="16"/>
          <w:lang w:val="en-US"/>
        </w:rPr>
        <w:t xml:space="preserve">j </w:t>
      </w:r>
      <w:r>
        <w:rPr>
          <w:rFonts w:ascii="SFRM2074" w:hAnsi="SFRM2074" w:cs="SFRM2074"/>
          <w:lang w:val="en-US"/>
        </w:rPr>
        <w:t>values.</w:t>
      </w:r>
    </w:p>
    <w:p w14:paraId="26CAD79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11</w:t>
      </w:r>
    </w:p>
    <w:p w14:paraId="4EBE0B2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6BBFD48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209 </w:t>
      </w:r>
      <w:r>
        <w:rPr>
          <w:rFonts w:ascii="SFRM2074" w:hAnsi="SFRM2074" w:cs="SFRM2074"/>
          <w:lang w:val="en-US"/>
        </w:rPr>
        <w:t>Estimating the number of interactions with resulting robust estimates of net</w:t>
      </w:r>
      <w:r>
        <w:rPr>
          <w:rFonts w:ascii="SFRM2074" w:hAnsi="SFRM2074" w:cs="SFRM2074"/>
          <w:sz w:val="12"/>
          <w:szCs w:val="12"/>
          <w:lang w:val="en-US"/>
        </w:rPr>
        <w:t>210</w:t>
      </w:r>
    </w:p>
    <w:p w14:paraId="394A143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work parameters is a central issue in the study of ecological interaction networks</w:t>
      </w:r>
    </w:p>
    <w:p w14:paraId="69F5761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211 </w:t>
      </w:r>
      <w:r>
        <w:rPr>
          <w:rFonts w:ascii="SFRM2074" w:hAnsi="SFRM2074" w:cs="SFRM2074"/>
          <w:lang w:val="en-US"/>
        </w:rPr>
        <w:t>(Jordano, 1987; Bascompte &amp; Jordano, 2014). In contrast with traditional species</w:t>
      </w:r>
    </w:p>
    <w:p w14:paraId="08C0257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212 </w:t>
      </w:r>
      <w:r>
        <w:rPr>
          <w:rFonts w:ascii="SFRM2074" w:hAnsi="SFRM2074" w:cs="SFRM2074"/>
          <w:lang w:val="en-US"/>
        </w:rPr>
        <w:t>diversity estimates, sampling networks has the paradox that despite the poten</w:t>
      </w:r>
      <w:r>
        <w:rPr>
          <w:rFonts w:ascii="SFRM2074" w:hAnsi="SFRM2074" w:cs="SFRM2074"/>
          <w:sz w:val="12"/>
          <w:szCs w:val="12"/>
          <w:lang w:val="en-US"/>
        </w:rPr>
        <w:t>213</w:t>
      </w:r>
    </w:p>
    <w:p w14:paraId="4E6A79F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tially interacting species being present in the sampled assemblage (i.e., included in</w:t>
      </w:r>
    </w:p>
    <w:p w14:paraId="65D6890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214 </w:t>
      </w:r>
      <w:r>
        <w:rPr>
          <w:rFonts w:ascii="SFRM2074" w:hAnsi="SFRM2074" w:cs="SFRM2074"/>
          <w:lang w:val="en-US"/>
        </w:rPr>
        <w:t>the A and P species lists), some of their pairwise interactions are impossible to be</w:t>
      </w:r>
    </w:p>
    <w:p w14:paraId="725361C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215 </w:t>
      </w:r>
      <w:r>
        <w:rPr>
          <w:rFonts w:ascii="SFRM2074" w:hAnsi="SFRM2074" w:cs="SFRM2074"/>
          <w:lang w:val="en-US"/>
        </w:rPr>
        <w:t>recorded. The reason is forbidden links. Independently of whether we sample full</w:t>
      </w:r>
    </w:p>
    <w:p w14:paraId="03DBDF47" w14:textId="5C6CB84B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216 </w:t>
      </w:r>
      <w:r>
        <w:rPr>
          <w:rFonts w:ascii="SFRM2074" w:hAnsi="SFRM2074" w:cs="SFRM2074"/>
          <w:lang w:val="en-US"/>
        </w:rPr>
        <w:t xml:space="preserve">communities </w:t>
      </w:r>
      <w:del w:id="18" w:author="Jens M. Olesen" w:date="2015-09-02T17:42:00Z">
        <w:r w:rsidDel="00CD6D92">
          <w:rPr>
            <w:rFonts w:ascii="SFRM2074" w:hAnsi="SFRM2074" w:cs="SFRM2074"/>
            <w:lang w:val="en-US"/>
          </w:rPr>
          <w:delText xml:space="preserve">of </w:delText>
        </w:r>
      </w:del>
      <w:ins w:id="19" w:author="Jens M. Olesen" w:date="2015-09-02T17:42:00Z">
        <w:r w:rsidR="00CD6D92">
          <w:rPr>
            <w:rFonts w:ascii="SFRM2074" w:hAnsi="SFRM2074" w:cs="SFRM2074"/>
            <w:lang w:val="en-US"/>
          </w:rPr>
          <w:t xml:space="preserve">or </w:t>
        </w:r>
      </w:ins>
      <w:r>
        <w:rPr>
          <w:rFonts w:ascii="SFRM2074" w:hAnsi="SFRM2074" w:cs="SFRM2074"/>
          <w:lang w:val="en-US"/>
        </w:rPr>
        <w:t>subset communities we face a problem: some of the interactions</w:t>
      </w:r>
    </w:p>
    <w:p w14:paraId="2511463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217 </w:t>
      </w:r>
      <w:r>
        <w:rPr>
          <w:rFonts w:ascii="SFRM2074" w:hAnsi="SFRM2074" w:cs="SFRM2074"/>
          <w:lang w:val="en-US"/>
        </w:rPr>
        <w:t>that we can visualize in the empty adjacency matrix _ will simply not occur. Thus,</w:t>
      </w:r>
    </w:p>
    <w:p w14:paraId="22BE7D6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218 </w:t>
      </w:r>
      <w:r>
        <w:rPr>
          <w:rFonts w:ascii="SFRM2074" w:hAnsi="SFRM2074" w:cs="SFRM2074"/>
          <w:lang w:val="en-US"/>
        </w:rPr>
        <w:t>independently of the sampling effort we put, we’ll never document these pairwise</w:t>
      </w:r>
    </w:p>
    <w:p w14:paraId="00DD83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219 </w:t>
      </w:r>
      <w:r>
        <w:rPr>
          <w:rFonts w:ascii="SFRM2074" w:hAnsi="SFRM2074" w:cs="SFRM2074"/>
          <w:lang w:val="en-US"/>
        </w:rPr>
        <w:t>interactions. With a total of AP “potential” interactions , a fraction of them are</w:t>
      </w:r>
    </w:p>
    <w:p w14:paraId="4D04F09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220 </w:t>
      </w:r>
      <w:r>
        <w:rPr>
          <w:rFonts w:ascii="SFRM2074" w:hAnsi="SFRM2074" w:cs="SFRM2074"/>
          <w:lang w:val="en-US"/>
        </w:rPr>
        <w:t>impossible to record, because they are forbidden (Jordano, Bascompte &amp; Olesen,</w:t>
      </w:r>
    </w:p>
    <w:p w14:paraId="518F4D2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221 </w:t>
      </w:r>
      <w:r>
        <w:rPr>
          <w:rFonts w:ascii="SFRM2074" w:hAnsi="SFRM2074" w:cs="SFRM2074"/>
          <w:lang w:val="en-US"/>
        </w:rPr>
        <w:t>2003; Olesen et al., 2011). Forbidden links are constraints for the establishment of</w:t>
      </w:r>
    </w:p>
    <w:p w14:paraId="018F336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222 </w:t>
      </w:r>
      <w:r>
        <w:rPr>
          <w:rFonts w:ascii="SFRM2074" w:hAnsi="SFRM2074" w:cs="SFRM2074"/>
          <w:lang w:val="en-US"/>
        </w:rPr>
        <w:t>new links, and mainly arise from the biological attributes of the species: no link</w:t>
      </w:r>
    </w:p>
    <w:p w14:paraId="6DB48BC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223 </w:t>
      </w:r>
      <w:r>
        <w:rPr>
          <w:rFonts w:ascii="SFRM2074" w:hAnsi="SFRM2074" w:cs="SFRM2074"/>
          <w:lang w:val="en-US"/>
        </w:rPr>
        <w:t>can be established between a plant and an animal mutualist differing in phenology,</w:t>
      </w:r>
    </w:p>
    <w:p w14:paraId="426421F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224 </w:t>
      </w:r>
      <w:r>
        <w:rPr>
          <w:rFonts w:ascii="SFRM2074" w:hAnsi="SFRM2074" w:cs="SFRM2074"/>
          <w:lang w:val="en-US"/>
        </w:rPr>
        <w:t>i.e. the seeds of a winter-ripening plant cannot be dispersed by a frugivore that</w:t>
      </w:r>
    </w:p>
    <w:p w14:paraId="16772AA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225 </w:t>
      </w:r>
      <w:r>
        <w:rPr>
          <w:rFonts w:ascii="SFRM2074" w:hAnsi="SFRM2074" w:cs="SFRM2074"/>
          <w:lang w:val="en-US"/>
        </w:rPr>
        <w:t>is a summer stopover migrant (Jordano, 1987). Or, for instance, short-tongued</w:t>
      </w:r>
    </w:p>
    <w:p w14:paraId="74AB945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226 </w:t>
      </w:r>
      <w:r>
        <w:rPr>
          <w:rFonts w:ascii="SFRM2074" w:hAnsi="SFRM2074" w:cs="SFRM2074"/>
          <w:lang w:val="en-US"/>
        </w:rPr>
        <w:t>pollinators cannot successfully reach the nectar in long-corolla flowers and pol</w:t>
      </w:r>
      <w:r>
        <w:rPr>
          <w:rFonts w:ascii="SFRM2074" w:hAnsi="SFRM2074" w:cs="SFRM2074"/>
          <w:sz w:val="12"/>
          <w:szCs w:val="12"/>
          <w:lang w:val="en-US"/>
        </w:rPr>
        <w:t>227</w:t>
      </w:r>
    </w:p>
    <w:p w14:paraId="7567BC3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linate them efficiently (Moré et al., 2012). Forbidden links are thus represented</w:t>
      </w:r>
    </w:p>
    <w:p w14:paraId="27ACF46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228 </w:t>
      </w:r>
      <w:r>
        <w:rPr>
          <w:rFonts w:ascii="SFRM2074" w:hAnsi="SFRM2074" w:cs="SFRM2074"/>
          <w:lang w:val="en-US"/>
        </w:rPr>
        <w:t>as structural zeroes in the interaction matrix, i.e., matrix cells that cannot get a</w:t>
      </w:r>
    </w:p>
    <w:p w14:paraId="312A077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229 </w:t>
      </w:r>
      <w:r>
        <w:rPr>
          <w:rFonts w:ascii="SFRM2074" w:hAnsi="SFRM2074" w:cs="SFRM2074"/>
          <w:lang w:val="en-US"/>
        </w:rPr>
        <w:t>non-zero value. So, we need to account for the frequency of these structural zeros</w:t>
      </w:r>
    </w:p>
    <w:p w14:paraId="346C279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230 </w:t>
      </w:r>
      <w:r>
        <w:rPr>
          <w:rFonts w:ascii="SFRM2074" w:hAnsi="SFRM2074" w:cs="SFRM2074"/>
          <w:lang w:val="en-US"/>
        </w:rPr>
        <w:t>in our matrix before proceeding. For example, most measurements of connectance</w:t>
      </w:r>
    </w:p>
    <w:p w14:paraId="34384FE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231 </w:t>
      </w:r>
      <w:r>
        <w:rPr>
          <w:rFonts w:ascii="SFRM2074" w:hAnsi="SFRM2074" w:cs="SFRM2074"/>
          <w:lang w:val="en-US"/>
        </w:rPr>
        <w:t>C = I=(AP) implicitly ignore the fact that by taking the full product AP in the</w:t>
      </w:r>
    </w:p>
    <w:p w14:paraId="6F5F498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232 </w:t>
      </w:r>
      <w:r>
        <w:rPr>
          <w:rFonts w:ascii="SFRM2074" w:hAnsi="SFRM2074" w:cs="SFRM2074"/>
          <w:lang w:val="en-US"/>
        </w:rPr>
        <w:t>denominator they are underestimating the actual connectance value, i.e., the frac</w:t>
      </w:r>
      <w:r>
        <w:rPr>
          <w:rFonts w:ascii="SFRM2074" w:hAnsi="SFRM2074" w:cs="SFRM2074"/>
          <w:sz w:val="12"/>
          <w:szCs w:val="12"/>
          <w:lang w:val="en-US"/>
        </w:rPr>
        <w:t>233</w:t>
      </w:r>
    </w:p>
    <w:p w14:paraId="3593D73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 of actual interactions I relative to the biologically possible ones, not to the</w:t>
      </w:r>
    </w:p>
    <w:p w14:paraId="03B454D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12</w:t>
      </w:r>
    </w:p>
    <w:p w14:paraId="3827793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5D63481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234 </w:t>
      </w:r>
      <w:r>
        <w:rPr>
          <w:rFonts w:ascii="SFRM2074" w:hAnsi="SFRM2074" w:cs="SFRM2074"/>
          <w:lang w:val="en-US"/>
        </w:rPr>
        <w:t>total maximum I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= AP.</w:t>
      </w:r>
    </w:p>
    <w:p w14:paraId="44D285C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235 </w:t>
      </w:r>
      <w:r>
        <w:rPr>
          <w:rFonts w:ascii="SFRM2074" w:hAnsi="SFRM2074" w:cs="SFRM2074"/>
          <w:lang w:val="en-US"/>
        </w:rPr>
        <w:t>Adjacency matrices are frequently sparse, i.e., they are densely populated with</w:t>
      </w:r>
    </w:p>
    <w:p w14:paraId="5B623BA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236 </w:t>
      </w:r>
      <w:r>
        <w:rPr>
          <w:rFonts w:ascii="SFRM2074" w:hAnsi="SFRM2074" w:cs="SFRM2074"/>
          <w:lang w:val="en-US"/>
        </w:rPr>
        <w:t>zeroes, with a fraction of them being structural (i.e., unobservable interactions)</w:t>
      </w:r>
    </w:p>
    <w:p w14:paraId="6297E0F1" w14:textId="09B921CE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237 </w:t>
      </w:r>
      <w:r>
        <w:rPr>
          <w:rFonts w:ascii="SFRM2074" w:hAnsi="SFRM2074" w:cs="SFRM2074"/>
          <w:lang w:val="en-US"/>
        </w:rPr>
        <w:t xml:space="preserve">(Bascompte &amp; Jordano, 2014). </w:t>
      </w:r>
      <w:ins w:id="20" w:author="Jens M. Olesen" w:date="2015-09-02T18:38:00Z">
        <w:r w:rsidR="00815A58">
          <w:rPr>
            <w:rFonts w:ascii="SFRM2074" w:hAnsi="SFRM2074" w:cs="SFRM2074"/>
            <w:lang w:val="en-US"/>
          </w:rPr>
          <w:t xml:space="preserve">Thus </w:t>
        </w:r>
      </w:ins>
      <w:del w:id="21" w:author="Jens M. Olesen" w:date="2015-09-02T18:38:00Z">
        <w:r w:rsidDel="00815A58">
          <w:rPr>
            <w:rFonts w:ascii="SFRM2074" w:hAnsi="SFRM2074" w:cs="SFRM2074"/>
            <w:lang w:val="en-US"/>
          </w:rPr>
          <w:delText xml:space="preserve">It </w:delText>
        </w:r>
      </w:del>
      <w:ins w:id="22" w:author="Jens M. Olesen" w:date="2015-09-02T18:38:00Z">
        <w:r w:rsidR="00815A58">
          <w:rPr>
            <w:rFonts w:ascii="SFRM2074" w:hAnsi="SFRM2074" w:cs="SFRM2074"/>
            <w:lang w:val="en-US"/>
          </w:rPr>
          <w:t xml:space="preserve">it </w:t>
        </w:r>
      </w:ins>
      <w:r>
        <w:rPr>
          <w:rFonts w:ascii="SFRM2074" w:hAnsi="SFRM2074" w:cs="SFRM2074"/>
          <w:lang w:val="en-US"/>
        </w:rPr>
        <w:t xml:space="preserve">would be </w:t>
      </w:r>
      <w:del w:id="23" w:author="Jens M. Olesen" w:date="2015-09-02T18:37:00Z">
        <w:r w:rsidDel="00815A58">
          <w:rPr>
            <w:rFonts w:ascii="SFRM2074" w:hAnsi="SFRM2074" w:cs="SFRM2074"/>
            <w:lang w:val="en-US"/>
          </w:rPr>
          <w:delText xml:space="preserve">thus </w:delText>
        </w:r>
      </w:del>
      <w:r>
        <w:rPr>
          <w:rFonts w:ascii="SFRM2074" w:hAnsi="SFRM2074" w:cs="SFRM2074"/>
          <w:lang w:val="en-US"/>
        </w:rPr>
        <w:t>a serious interpretation error to</w:t>
      </w:r>
    </w:p>
    <w:p w14:paraId="779D64E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238 </w:t>
      </w:r>
      <w:r>
        <w:rPr>
          <w:rFonts w:ascii="SFRM2074" w:hAnsi="SFRM2074" w:cs="SFRM2074"/>
          <w:lang w:val="en-US"/>
        </w:rPr>
        <w:t>attribute the sparseness of adjacency matrices for bipartite networks to under</w:t>
      </w:r>
      <w:r>
        <w:rPr>
          <w:rFonts w:ascii="SFRM2074" w:hAnsi="SFRM2074" w:cs="SFRM2074"/>
          <w:sz w:val="12"/>
          <w:szCs w:val="12"/>
          <w:lang w:val="en-US"/>
        </w:rPr>
        <w:t>239</w:t>
      </w:r>
    </w:p>
    <w:p w14:paraId="6C33D1B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sampling. The actual typology of link types in ecological interaction networks is</w:t>
      </w:r>
    </w:p>
    <w:p w14:paraId="1B0172D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240 </w:t>
      </w:r>
      <w:r>
        <w:rPr>
          <w:rFonts w:ascii="SFRM2074" w:hAnsi="SFRM2074" w:cs="SFRM2074"/>
          <w:lang w:val="en-US"/>
        </w:rPr>
        <w:t>thus more complex than just the two categories of observed and unobserved inter</w:t>
      </w:r>
      <w:r>
        <w:rPr>
          <w:rFonts w:ascii="SFRM2074" w:hAnsi="SFRM2074" w:cs="SFRM2074"/>
          <w:sz w:val="12"/>
          <w:szCs w:val="12"/>
          <w:lang w:val="en-US"/>
        </w:rPr>
        <w:t>241</w:t>
      </w:r>
    </w:p>
    <w:p w14:paraId="21A034D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actions (Table 1). Unobserved interactions are represented by zeroes and belong</w:t>
      </w:r>
    </w:p>
    <w:p w14:paraId="1A19056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242 </w:t>
      </w:r>
      <w:r>
        <w:rPr>
          <w:rFonts w:ascii="SFRM2074" w:hAnsi="SFRM2074" w:cs="SFRM2074"/>
          <w:lang w:val="en-US"/>
        </w:rPr>
        <w:t>to two categories. Missing interactions may actually exist but require additional</w:t>
      </w:r>
    </w:p>
    <w:p w14:paraId="4CF1620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243 </w:t>
      </w:r>
      <w:r>
        <w:rPr>
          <w:rFonts w:ascii="SFRM2074" w:hAnsi="SFRM2074" w:cs="SFRM2074"/>
          <w:lang w:val="en-US"/>
        </w:rPr>
        <w:t>sampling or a variety of methods to be observed. Forbidden links, on the other</w:t>
      </w:r>
    </w:p>
    <w:p w14:paraId="634AEBC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244 </w:t>
      </w:r>
      <w:r>
        <w:rPr>
          <w:rFonts w:ascii="SFRM2074" w:hAnsi="SFRM2074" w:cs="SFRM2074"/>
          <w:lang w:val="en-US"/>
        </w:rPr>
        <w:t>hand, arise due to biological constraints limiting interactions and remain unobserv</w:t>
      </w:r>
      <w:r>
        <w:rPr>
          <w:rFonts w:ascii="SFRM2074" w:hAnsi="SFRM2074" w:cs="SFRM2074"/>
          <w:sz w:val="12"/>
          <w:szCs w:val="12"/>
          <w:lang w:val="en-US"/>
        </w:rPr>
        <w:t>245</w:t>
      </w:r>
    </w:p>
    <w:p w14:paraId="4C4327F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able in nature, irrespectively of sampling effort (Jordano, Bascompte &amp; Olesen,</w:t>
      </w:r>
    </w:p>
    <w:p w14:paraId="4760712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246 </w:t>
      </w:r>
      <w:r>
        <w:rPr>
          <w:rFonts w:ascii="SFRM2074" w:hAnsi="SFRM2074" w:cs="SFRM2074"/>
          <w:lang w:val="en-US"/>
        </w:rPr>
        <w:t xml:space="preserve">2003; Olesen et al., 2011). Forbidden links are non-occurrences of pairwise </w:t>
      </w:r>
      <w:commentRangeStart w:id="24"/>
      <w:r>
        <w:rPr>
          <w:rFonts w:ascii="SFRM2074" w:hAnsi="SFRM2074" w:cs="SFRM2074"/>
          <w:lang w:val="en-US"/>
        </w:rPr>
        <w:t>interac</w:t>
      </w:r>
      <w:r>
        <w:rPr>
          <w:rFonts w:ascii="SFRM2074" w:hAnsi="SFRM2074" w:cs="SFRM2074"/>
          <w:sz w:val="12"/>
          <w:szCs w:val="12"/>
          <w:lang w:val="en-US"/>
        </w:rPr>
        <w:t>247</w:t>
      </w:r>
      <w:commentRangeEnd w:id="24"/>
      <w:r w:rsidR="00526197">
        <w:rPr>
          <w:rStyle w:val="CommentReference"/>
        </w:rPr>
        <w:commentReference w:id="24"/>
      </w:r>
    </w:p>
    <w:p w14:paraId="59E1401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tions that can be accounted for by biological constraints, such as spatio-temporal</w:t>
      </w:r>
    </w:p>
    <w:p w14:paraId="31641C7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248 </w:t>
      </w:r>
      <w:r>
        <w:rPr>
          <w:rFonts w:ascii="SFRM2074" w:hAnsi="SFRM2074" w:cs="SFRM2074"/>
          <w:lang w:val="en-US"/>
        </w:rPr>
        <w:t>uncoupling, size or reward mismatching, foraging constraints (e.g., accessibility),</w:t>
      </w:r>
    </w:p>
    <w:p w14:paraId="68A54CA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249 </w:t>
      </w:r>
      <w:r>
        <w:rPr>
          <w:rFonts w:ascii="SFRM2074" w:hAnsi="SFRM2074" w:cs="SFRM2074"/>
          <w:lang w:val="en-US"/>
        </w:rPr>
        <w:t>and physiological-biochemical constraints (Jordano, 1987). We still have extremely</w:t>
      </w:r>
    </w:p>
    <w:p w14:paraId="287ACF2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250 </w:t>
      </w:r>
      <w:r>
        <w:rPr>
          <w:rFonts w:ascii="SFRM2074" w:hAnsi="SFRM2074" w:cs="SFRM2074"/>
          <w:lang w:val="en-US"/>
        </w:rPr>
        <w:t>reduced information about the frequency of forbidden links in natural communi</w:t>
      </w:r>
      <w:r>
        <w:rPr>
          <w:rFonts w:ascii="SFRM2074" w:hAnsi="SFRM2074" w:cs="SFRM2074"/>
          <w:sz w:val="12"/>
          <w:szCs w:val="12"/>
          <w:lang w:val="en-US"/>
        </w:rPr>
        <w:t>251</w:t>
      </w:r>
    </w:p>
    <w:p w14:paraId="0A69EA4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ties (Jordano, Bascompte &amp; Olesen, 2003; Stang et al., 2009; Vázquez, Chacoff &amp;</w:t>
      </w:r>
    </w:p>
    <w:p w14:paraId="1C4C865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252 </w:t>
      </w:r>
      <w:r>
        <w:rPr>
          <w:rFonts w:ascii="SFRM2074" w:hAnsi="SFRM2074" w:cs="SFRM2074"/>
          <w:lang w:val="en-US"/>
        </w:rPr>
        <w:t>Cagnolo, 2009; Olesen et al., 2011; Ibanez, 2012; Maruyama et al., 2014; Vizentin-</w:t>
      </w:r>
    </w:p>
    <w:p w14:paraId="3ECAC9C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253 </w:t>
      </w:r>
      <w:r>
        <w:rPr>
          <w:rFonts w:ascii="SFRM2074" w:hAnsi="SFRM2074" w:cs="SFRM2074"/>
          <w:lang w:val="en-US"/>
        </w:rPr>
        <w:t>Bugoni, Maruyama &amp; Sazima, 2014) (Table 1). Forbidden links FL may actually</w:t>
      </w:r>
    </w:p>
    <w:p w14:paraId="04AC32D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254 </w:t>
      </w:r>
      <w:r>
        <w:rPr>
          <w:rFonts w:ascii="SFRM2074" w:hAnsi="SFRM2074" w:cs="SFRM2074"/>
          <w:lang w:val="en-US"/>
        </w:rPr>
        <w:t>account for a relatively large fraction of unobserved interactions UL when sam</w:t>
      </w:r>
      <w:r>
        <w:rPr>
          <w:rFonts w:ascii="SFRM2074" w:hAnsi="SFRM2074" w:cs="SFRM2074"/>
          <w:sz w:val="12"/>
          <w:szCs w:val="12"/>
          <w:lang w:val="en-US"/>
        </w:rPr>
        <w:t>255</w:t>
      </w:r>
    </w:p>
    <w:p w14:paraId="5D26F72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pling taxonomically-restricted subnetworks (e.g., plant-hummingbird pollination</w:t>
      </w:r>
    </w:p>
    <w:p w14:paraId="3AE4BB4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256 </w:t>
      </w:r>
      <w:r>
        <w:rPr>
          <w:rFonts w:ascii="SFRM2074" w:hAnsi="SFRM2074" w:cs="SFRM2074"/>
          <w:lang w:val="en-US"/>
        </w:rPr>
        <w:t>networks) (Table 1). Phenological unmatching is also prevalent in most networks,</w:t>
      </w:r>
    </w:p>
    <w:p w14:paraId="73F2904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257 </w:t>
      </w:r>
      <w:r>
        <w:rPr>
          <w:rFonts w:ascii="SFRM2074" w:hAnsi="SFRM2074" w:cs="SFRM2074"/>
          <w:lang w:val="en-US"/>
        </w:rPr>
        <w:t>and may add up to explain ca. 25–40% of the forbidden links, especially in highly</w:t>
      </w:r>
    </w:p>
    <w:p w14:paraId="3B94DD3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258 </w:t>
      </w:r>
      <w:r>
        <w:rPr>
          <w:rFonts w:ascii="SFRM2074" w:hAnsi="SFRM2074" w:cs="SFRM2074"/>
          <w:lang w:val="en-US"/>
        </w:rPr>
        <w:t>seasonal habitats, and up to 20% when estimated relative to the total number</w:t>
      </w:r>
    </w:p>
    <w:p w14:paraId="58F650A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13</w:t>
      </w:r>
    </w:p>
    <w:p w14:paraId="7C81FFA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223A48D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lang w:val="en-US"/>
        </w:rPr>
        <w:t xml:space="preserve">of unobserved </w:t>
      </w:r>
      <w:r>
        <w:rPr>
          <w:rFonts w:ascii="SFRM2074" w:hAnsi="SFRM2074" w:cs="SFRM2074"/>
          <w:sz w:val="12"/>
          <w:szCs w:val="12"/>
          <w:lang w:val="en-US"/>
        </w:rPr>
        <w:t xml:space="preserve">259 </w:t>
      </w:r>
      <w:r>
        <w:rPr>
          <w:rFonts w:ascii="SFRM2074" w:hAnsi="SFRM2074" w:cs="SFRM2074"/>
          <w:lang w:val="en-US"/>
        </w:rPr>
        <w:t>interactions (Table 2). In any case, we might expect that a frac</w:t>
      </w:r>
      <w:r>
        <w:rPr>
          <w:rFonts w:ascii="SFRM2074" w:hAnsi="SFRM2074" w:cs="SFRM2074"/>
          <w:sz w:val="12"/>
          <w:szCs w:val="12"/>
          <w:lang w:val="en-US"/>
        </w:rPr>
        <w:t>260</w:t>
      </w:r>
    </w:p>
    <w:p w14:paraId="310A4F5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 of the missing links ML would be eventually explained by further biological</w:t>
      </w:r>
    </w:p>
    <w:p w14:paraId="73922BD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261 </w:t>
      </w:r>
      <w:r>
        <w:rPr>
          <w:rFonts w:ascii="SFRM2074" w:hAnsi="SFRM2074" w:cs="SFRM2074"/>
          <w:lang w:val="en-US"/>
        </w:rPr>
        <w:t>reasons, depending on the knowledge of natural details of the particular systems.</w:t>
      </w:r>
    </w:p>
    <w:p w14:paraId="49A7FD1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262 </w:t>
      </w:r>
      <w:r>
        <w:rPr>
          <w:rFonts w:ascii="SFRM2074" w:hAnsi="SFRM2074" w:cs="SFRM2074"/>
          <w:lang w:val="en-US"/>
        </w:rPr>
        <w:t>Our goal as naturalists would be to reduce the fraction of UL which remain as</w:t>
      </w:r>
    </w:p>
    <w:p w14:paraId="4CA63C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263 </w:t>
      </w:r>
      <w:r>
        <w:rPr>
          <w:rFonts w:ascii="SFRM2074" w:hAnsi="SFRM2074" w:cs="SFRM2074"/>
          <w:lang w:val="en-US"/>
        </w:rPr>
        <w:t>missing links; to this end we might search for additional biological constraints or</w:t>
      </w:r>
    </w:p>
    <w:p w14:paraId="205A4B2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264 </w:t>
      </w:r>
      <w:r>
        <w:rPr>
          <w:rFonts w:ascii="SFRM2074" w:hAnsi="SFRM2074" w:cs="SFRM2074"/>
          <w:lang w:val="en-US"/>
        </w:rPr>
        <w:t>increase sampling effort. For instance, habitat use patterns by hummingbirds in</w:t>
      </w:r>
    </w:p>
    <w:p w14:paraId="4302439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265 </w:t>
      </w:r>
      <w:r>
        <w:rPr>
          <w:rFonts w:ascii="SFRM2074" w:hAnsi="SFRM2074" w:cs="SFRM2074"/>
          <w:lang w:val="en-US"/>
        </w:rPr>
        <w:t>the Arima Valley network (Table 2; Snow &amp; Snow, 1972) impose a marked pattern</w:t>
      </w:r>
    </w:p>
    <w:p w14:paraId="48E75CE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266 </w:t>
      </w:r>
      <w:r>
        <w:rPr>
          <w:rFonts w:ascii="SFRM2074" w:hAnsi="SFRM2074" w:cs="SFRM2074"/>
          <w:lang w:val="en-US"/>
        </w:rPr>
        <w:t>of microhabitat mismatches causing up to 44.5% of the forbidden links. A myr</w:t>
      </w:r>
      <w:r>
        <w:rPr>
          <w:rFonts w:ascii="SFRM2074" w:hAnsi="SFRM2074" w:cs="SFRM2074"/>
          <w:sz w:val="12"/>
          <w:szCs w:val="12"/>
          <w:lang w:val="en-US"/>
        </w:rPr>
        <w:t>267</w:t>
      </w:r>
    </w:p>
    <w:p w14:paraId="6EE314F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iad of biological causes beyond those included as FL in Table 2 may contribute</w:t>
      </w:r>
    </w:p>
    <w:p w14:paraId="18A7C01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268 </w:t>
      </w:r>
      <w:r>
        <w:rPr>
          <w:rFonts w:ascii="SFRM2074" w:hAnsi="SFRM2074" w:cs="SFRM2074"/>
          <w:lang w:val="en-US"/>
        </w:rPr>
        <w:t>explanations for UL: limits of color perception and or partial preferences, pres</w:t>
      </w:r>
      <w:r>
        <w:rPr>
          <w:rFonts w:ascii="SFRM2074" w:hAnsi="SFRM2074" w:cs="SFRM2074"/>
          <w:sz w:val="12"/>
          <w:szCs w:val="12"/>
          <w:lang w:val="en-US"/>
        </w:rPr>
        <w:t>269</w:t>
      </w:r>
    </w:p>
    <w:p w14:paraId="7680F81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ence of secondary metabolites in fruit pulp and leaves, toxins and combinations</w:t>
      </w:r>
    </w:p>
    <w:p w14:paraId="4CBB4E7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270 </w:t>
      </w:r>
      <w:r>
        <w:rPr>
          <w:rFonts w:ascii="SFRM2074" w:hAnsi="SFRM2074" w:cs="SFRM2074"/>
          <w:lang w:val="en-US"/>
        </w:rPr>
        <w:t>of monosaccharides in nectar, etc. However, it is surprising that just the limited</w:t>
      </w:r>
    </w:p>
    <w:p w14:paraId="48BF2F9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271 </w:t>
      </w:r>
      <w:r>
        <w:rPr>
          <w:rFonts w:ascii="SFRM2074" w:hAnsi="SFRM2074" w:cs="SFRM2074"/>
          <w:lang w:val="en-US"/>
        </w:rPr>
        <w:t>set of forbidden link types considered in Table 1 explain between 24.6–77.2% of</w:t>
      </w:r>
    </w:p>
    <w:p w14:paraId="699151F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272 </w:t>
      </w:r>
      <w:r>
        <w:rPr>
          <w:rFonts w:ascii="SFRM2074" w:hAnsi="SFRM2074" w:cs="SFRM2074"/>
          <w:lang w:val="en-US"/>
        </w:rPr>
        <w:t>the unobserved links. Notably, the Arima Valley, Santa Virgnia, and Hato Ratón</w:t>
      </w:r>
    </w:p>
    <w:p w14:paraId="0702BE6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273 </w:t>
      </w:r>
      <w:r>
        <w:rPr>
          <w:rFonts w:ascii="SFRM2074" w:hAnsi="SFRM2074" w:cs="SFRM2074"/>
          <w:lang w:val="en-US"/>
        </w:rPr>
        <w:t>networks have &gt; 60% of the unobserved links explained, which might be related</w:t>
      </w:r>
    </w:p>
    <w:p w14:paraId="0F4F8CC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274 </w:t>
      </w:r>
      <w:r>
        <w:rPr>
          <w:rFonts w:ascii="SFRM2074" w:hAnsi="SFRM2074" w:cs="SFRM2074"/>
          <w:lang w:val="en-US"/>
        </w:rPr>
        <w:t>to the fact that they are subnetworks (Arima Valley, Santa Virgínia) or relatively</w:t>
      </w:r>
    </w:p>
    <w:p w14:paraId="79D85E7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275 </w:t>
      </w:r>
      <w:r>
        <w:rPr>
          <w:rFonts w:ascii="SFRM2074" w:hAnsi="SFRM2074" w:cs="SFRM2074"/>
          <w:lang w:val="en-US"/>
        </w:rPr>
        <w:t>small networks (Hato Ratón). All this means that empirical networks may have</w:t>
      </w:r>
    </w:p>
    <w:p w14:paraId="7CAD19E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276 </w:t>
      </w:r>
      <w:r>
        <w:rPr>
          <w:rFonts w:ascii="SFRM2074" w:hAnsi="SFRM2074" w:cs="SFRM2074"/>
          <w:lang w:val="en-US"/>
        </w:rPr>
        <w:t>sizable fractions of structural zeroes. Ignoring this biological fact may contribute</w:t>
      </w:r>
    </w:p>
    <w:p w14:paraId="17C88E83" w14:textId="22C47130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277 </w:t>
      </w:r>
      <w:r>
        <w:rPr>
          <w:rFonts w:ascii="SFRM2074" w:hAnsi="SFRM2074" w:cs="SFRM2074"/>
          <w:lang w:val="en-US"/>
        </w:rPr>
        <w:t xml:space="preserve">to wrongly </w:t>
      </w:r>
      <w:del w:id="25" w:author="Jens M. Olesen" w:date="2015-09-02T18:49:00Z">
        <w:r w:rsidDel="00F43B6B">
          <w:rPr>
            <w:rFonts w:ascii="SFRM2074" w:hAnsi="SFRM2074" w:cs="SFRM2074"/>
            <w:lang w:val="en-US"/>
          </w:rPr>
          <w:delText xml:space="preserve">infer </w:delText>
        </w:r>
      </w:del>
      <w:ins w:id="26" w:author="Jens M. Olesen" w:date="2015-09-02T18:49:00Z">
        <w:r w:rsidR="00F43B6B">
          <w:rPr>
            <w:rFonts w:ascii="SFRM2074" w:hAnsi="SFRM2074" w:cs="SFRM2074"/>
            <w:lang w:val="en-US"/>
          </w:rPr>
          <w:t xml:space="preserve">infering </w:t>
        </w:r>
      </w:ins>
      <w:r>
        <w:rPr>
          <w:rFonts w:ascii="SFRM2074" w:hAnsi="SFRM2074" w:cs="SFRM2074"/>
          <w:lang w:val="en-US"/>
        </w:rPr>
        <w:t>undersampling of interactions in real-world assemblages.</w:t>
      </w:r>
    </w:p>
    <w:p w14:paraId="0410035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278 </w:t>
      </w:r>
      <w:r>
        <w:rPr>
          <w:rFonts w:ascii="SFRM2074" w:hAnsi="SFRM2074" w:cs="SFRM2074"/>
          <w:lang w:val="en-US"/>
        </w:rPr>
        <w:t>To sum up, two elements of inference are required in the analysis of unobserved</w:t>
      </w:r>
    </w:p>
    <w:p w14:paraId="755D12F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279 </w:t>
      </w:r>
      <w:r>
        <w:rPr>
          <w:rFonts w:ascii="SFRM2074" w:hAnsi="SFRM2074" w:cs="SFRM2074"/>
          <w:lang w:val="en-US"/>
        </w:rPr>
        <w:t>interactions in ecological interaction networks: first, detailed natural history infor</w:t>
      </w:r>
      <w:r>
        <w:rPr>
          <w:rFonts w:ascii="SFRM2074" w:hAnsi="SFRM2074" w:cs="SFRM2074"/>
          <w:sz w:val="12"/>
          <w:szCs w:val="12"/>
          <w:lang w:val="en-US"/>
        </w:rPr>
        <w:t>280</w:t>
      </w:r>
    </w:p>
    <w:p w14:paraId="0EACAEC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mation on the participant species that allows the inference of biological constraints</w:t>
      </w:r>
    </w:p>
    <w:p w14:paraId="11BA9CB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281 </w:t>
      </w:r>
      <w:r>
        <w:rPr>
          <w:rFonts w:ascii="SFRM2074" w:hAnsi="SFRM2074" w:cs="SFRM2074"/>
          <w:lang w:val="en-US"/>
        </w:rPr>
        <w:t>imposing forbidden links, so that structural zeroes can by identified in the adja</w:t>
      </w:r>
      <w:r>
        <w:rPr>
          <w:rFonts w:ascii="SFRM2074" w:hAnsi="SFRM2074" w:cs="SFRM2074"/>
          <w:sz w:val="12"/>
          <w:szCs w:val="12"/>
          <w:lang w:val="en-US"/>
        </w:rPr>
        <w:t>282</w:t>
      </w:r>
    </w:p>
    <w:p w14:paraId="3F1A8201" w14:textId="77777777" w:rsidR="00F109D6" w:rsidRPr="00F43B6B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highlight w:val="yellow"/>
          <w:lang w:val="en-US"/>
          <w:rPrChange w:id="27" w:author="Jens M. Olesen" w:date="2015-09-02T18:50:00Z">
            <w:rPr>
              <w:rFonts w:ascii="SFRM2074" w:hAnsi="SFRM2074" w:cs="SFRM2074"/>
              <w:lang w:val="en-US"/>
            </w:rPr>
          </w:rPrChange>
        </w:rPr>
      </w:pPr>
      <w:r>
        <w:rPr>
          <w:rFonts w:ascii="SFRM2074" w:hAnsi="SFRM2074" w:cs="SFRM2074"/>
          <w:lang w:val="en-US"/>
        </w:rPr>
        <w:t xml:space="preserve">cency matrix; second, </w:t>
      </w:r>
      <w:r w:rsidRPr="00F43B6B">
        <w:rPr>
          <w:rFonts w:ascii="SFRM2074" w:hAnsi="SFRM2074" w:cs="SFRM2074"/>
          <w:highlight w:val="yellow"/>
          <w:lang w:val="en-US"/>
          <w:rPrChange w:id="28" w:author="Jens M. Olesen" w:date="2015-09-02T18:50:00Z">
            <w:rPr>
              <w:rFonts w:ascii="SFRM2074" w:hAnsi="SFRM2074" w:cs="SFRM2074"/>
              <w:lang w:val="en-US"/>
            </w:rPr>
          </w:rPrChange>
        </w:rPr>
        <w:t>a critical analysis of sampling robustness a robust estimate</w:t>
      </w:r>
    </w:p>
    <w:p w14:paraId="76FA275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 w:rsidRPr="00F43B6B">
        <w:rPr>
          <w:rFonts w:ascii="SFRM2074" w:hAnsi="SFRM2074" w:cs="SFRM2074"/>
          <w:sz w:val="12"/>
          <w:szCs w:val="12"/>
          <w:highlight w:val="yellow"/>
          <w:lang w:val="en-US"/>
          <w:rPrChange w:id="29" w:author="Jens M. Olesen" w:date="2015-09-02T18:50:00Z">
            <w:rPr>
              <w:rFonts w:ascii="SFRM2074" w:hAnsi="SFRM2074" w:cs="SFRM2074"/>
              <w:sz w:val="12"/>
              <w:szCs w:val="12"/>
              <w:lang w:val="en-US"/>
            </w:rPr>
          </w:rPrChange>
        </w:rPr>
        <w:t xml:space="preserve">283 </w:t>
      </w:r>
      <w:r w:rsidRPr="00F43B6B">
        <w:rPr>
          <w:rFonts w:ascii="SFRM2074" w:hAnsi="SFRM2074" w:cs="SFRM2074"/>
          <w:highlight w:val="yellow"/>
          <w:lang w:val="en-US"/>
          <w:rPrChange w:id="30" w:author="Jens M. Olesen" w:date="2015-09-02T18:50:00Z">
            <w:rPr>
              <w:rFonts w:ascii="SFRM2074" w:hAnsi="SFRM2074" w:cs="SFRM2074"/>
              <w:lang w:val="en-US"/>
            </w:rPr>
          </w:rPrChange>
        </w:rPr>
        <w:t>of the a</w:t>
      </w:r>
      <w:r>
        <w:rPr>
          <w:rFonts w:ascii="SFRM2074" w:hAnsi="SFRM2074" w:cs="SFRM2074"/>
          <w:lang w:val="en-US"/>
        </w:rPr>
        <w:t>ctual fraction of missing links, M, and thus, a robust estimate of I.</w:t>
      </w:r>
    </w:p>
    <w:p w14:paraId="75C34F2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14</w:t>
      </w:r>
    </w:p>
    <w:p w14:paraId="60C0676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504BCB5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284 </w:t>
      </w:r>
      <w:r>
        <w:rPr>
          <w:rFonts w:ascii="SFRM2074" w:hAnsi="SFRM2074" w:cs="SFRM2074"/>
          <w:sz w:val="34"/>
          <w:szCs w:val="34"/>
          <w:lang w:val="en-US"/>
        </w:rPr>
        <w:t>Asymptotic diversity estimates</w:t>
      </w:r>
    </w:p>
    <w:p w14:paraId="06C471D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Let’s assume a sampling of the diversity in a specific locality, over relatively homogeneous</w:t>
      </w:r>
    </w:p>
    <w:p w14:paraId="394F350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landscape where we aim at determining the number of species present</w:t>
      </w:r>
    </w:p>
    <w:p w14:paraId="2EB1CF5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for a particular group of organisms. To do that we carry out transects or plot</w:t>
      </w:r>
    </w:p>
    <w:p w14:paraId="766C243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samplings across the landscape, adequately replicated so we obtain a number of</w:t>
      </w:r>
    </w:p>
    <w:p w14:paraId="2DB6CD4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samples. Briefly, S</w:t>
      </w:r>
      <w:r>
        <w:rPr>
          <w:rFonts w:ascii="SFRM2074" w:hAnsi="SFRM2074" w:cs="SFRM2074"/>
          <w:sz w:val="16"/>
          <w:szCs w:val="16"/>
          <w:lang w:val="en-US"/>
        </w:rPr>
        <w:t xml:space="preserve">obs </w:t>
      </w:r>
      <w:r>
        <w:rPr>
          <w:rFonts w:ascii="SFRM2074" w:hAnsi="SFRM2074" w:cs="SFRM2074"/>
          <w:lang w:val="en-US"/>
        </w:rPr>
        <w:t>is the total number of species observed in a sample, or in a set</w:t>
      </w:r>
    </w:p>
    <w:p w14:paraId="58EE726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of samples. S</w:t>
      </w:r>
      <w:r>
        <w:rPr>
          <w:rFonts w:ascii="SFRM2074" w:hAnsi="SFRM2074" w:cs="SFRM2074"/>
          <w:sz w:val="16"/>
          <w:szCs w:val="16"/>
          <w:lang w:val="en-US"/>
        </w:rPr>
        <w:t xml:space="preserve">est </w:t>
      </w:r>
      <w:r>
        <w:rPr>
          <w:rFonts w:ascii="SFRM2074" w:hAnsi="SFRM2074" w:cs="SFRM2074"/>
          <w:lang w:val="en-US"/>
        </w:rPr>
        <w:t>is the estimated number of species in the community represented</w:t>
      </w:r>
    </w:p>
    <w:p w14:paraId="4EA820E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by the sample, or by the set of samples, where est indicates an estimator. With</w:t>
      </w:r>
    </w:p>
    <w:p w14:paraId="23021F7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abundance data, let S</w:t>
      </w:r>
      <w:r>
        <w:rPr>
          <w:rFonts w:ascii="SFRM2074" w:hAnsi="SFRM2074" w:cs="SFRM2074"/>
          <w:sz w:val="16"/>
          <w:szCs w:val="16"/>
          <w:lang w:val="en-US"/>
        </w:rPr>
        <w:t xml:space="preserve">k </w:t>
      </w:r>
      <w:r>
        <w:rPr>
          <w:rFonts w:ascii="SFRM2074" w:hAnsi="SFRM2074" w:cs="SFRM2074"/>
          <w:lang w:val="en-US"/>
        </w:rPr>
        <w:t>be the number of species each represented by exactly k individuals</w:t>
      </w:r>
    </w:p>
    <w:p w14:paraId="237D2BB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 a single sample. Thus, S</w:t>
      </w:r>
      <w:r>
        <w:rPr>
          <w:rFonts w:ascii="SFRM2074" w:hAnsi="SFRM2074" w:cs="SFRM2074"/>
          <w:sz w:val="16"/>
          <w:szCs w:val="16"/>
          <w:lang w:val="en-US"/>
        </w:rPr>
        <w:t xml:space="preserve">0 </w:t>
      </w:r>
      <w:r>
        <w:rPr>
          <w:rFonts w:ascii="SFRM2074" w:hAnsi="SFRM2074" w:cs="SFRM2074"/>
          <w:lang w:val="en-US"/>
        </w:rPr>
        <w:t>is the number of undetected species (species</w:t>
      </w:r>
    </w:p>
    <w:p w14:paraId="1403A48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present in the community but not included in the sample), S</w:t>
      </w:r>
      <w:r>
        <w:rPr>
          <w:rFonts w:ascii="SFRM2074" w:hAnsi="SFRM2074" w:cs="SFRM2074"/>
          <w:sz w:val="16"/>
          <w:szCs w:val="16"/>
          <w:lang w:val="en-US"/>
        </w:rPr>
        <w:t xml:space="preserve">1 </w:t>
      </w:r>
      <w:r>
        <w:rPr>
          <w:rFonts w:ascii="SFRM2074" w:hAnsi="SFRM2074" w:cs="SFRM2074"/>
          <w:lang w:val="en-US"/>
        </w:rPr>
        <w:t>is the number of</w:t>
      </w:r>
    </w:p>
    <w:p w14:paraId="6ACC026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singleton species, S</w:t>
      </w:r>
      <w:r>
        <w:rPr>
          <w:rFonts w:ascii="SFRM2074" w:hAnsi="SFRM2074" w:cs="SFRM2074"/>
          <w:sz w:val="16"/>
          <w:szCs w:val="16"/>
          <w:lang w:val="en-US"/>
        </w:rPr>
        <w:t xml:space="preserve">2 </w:t>
      </w:r>
      <w:r>
        <w:rPr>
          <w:rFonts w:ascii="SFRM2074" w:hAnsi="SFRM2074" w:cs="SFRM2074"/>
          <w:lang w:val="en-US"/>
        </w:rPr>
        <w:t>is the number of doubleton species, etc. The total number of</w:t>
      </w:r>
    </w:p>
    <w:p w14:paraId="2F85BD3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individuals in the sample would be:</w:t>
      </w:r>
    </w:p>
    <w:p w14:paraId="38B94BB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n =</w:t>
      </w:r>
    </w:p>
    <w:p w14:paraId="379B5A3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S</w:t>
      </w:r>
      <w:r>
        <w:rPr>
          <w:rFonts w:ascii="SFRM2074" w:hAnsi="SFRM2074" w:cs="SFRM2074"/>
          <w:sz w:val="20"/>
          <w:szCs w:val="20"/>
          <w:lang w:val="en-US"/>
        </w:rPr>
        <w:t>X</w:t>
      </w:r>
      <w:r>
        <w:rPr>
          <w:rFonts w:ascii="SFRM2074" w:hAnsi="SFRM2074" w:cs="SFRM2074"/>
          <w:sz w:val="12"/>
          <w:szCs w:val="12"/>
          <w:lang w:val="en-US"/>
        </w:rPr>
        <w:t>obs</w:t>
      </w:r>
    </w:p>
    <w:p w14:paraId="5DDFDD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k=1</w:t>
      </w:r>
    </w:p>
    <w:p w14:paraId="702FE7A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lang w:val="en-US"/>
        </w:rPr>
        <w:t>S</w:t>
      </w:r>
      <w:r>
        <w:rPr>
          <w:rFonts w:ascii="SFRM2074" w:hAnsi="SFRM2074" w:cs="SFRM2074"/>
          <w:sz w:val="16"/>
          <w:szCs w:val="16"/>
          <w:lang w:val="en-US"/>
        </w:rPr>
        <w:t>k</w:t>
      </w:r>
    </w:p>
    <w:p w14:paraId="78D5F64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>285</w:t>
      </w:r>
    </w:p>
    <w:p w14:paraId="43553C0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286 </w:t>
      </w:r>
      <w:r>
        <w:rPr>
          <w:rFonts w:ascii="SFRM2074" w:hAnsi="SFRM2074" w:cs="SFRM2074"/>
          <w:lang w:val="en-US"/>
        </w:rPr>
        <w:t>A frequently used asymptotic, bias corrected, non-parametric estimator is S</w:t>
      </w:r>
      <w:r>
        <w:rPr>
          <w:rFonts w:ascii="SFRM2074" w:hAnsi="SFRM2074" w:cs="SFRM2074"/>
          <w:sz w:val="16"/>
          <w:szCs w:val="16"/>
          <w:lang w:val="en-US"/>
        </w:rPr>
        <w:t>Chao</w:t>
      </w:r>
    </w:p>
    <w:p w14:paraId="37ECFB1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287 </w:t>
      </w:r>
      <w:r>
        <w:rPr>
          <w:rFonts w:ascii="SFRM2074" w:hAnsi="SFRM2074" w:cs="SFRM2074"/>
          <w:lang w:val="en-US"/>
        </w:rPr>
        <w:t>(Hortal, Borges &amp; Gaspar, 2006; Chao, 2005; Colwell, 2013):</w:t>
      </w:r>
    </w:p>
    <w:p w14:paraId="19686DD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</w:t>
      </w:r>
      <w:r>
        <w:rPr>
          <w:rFonts w:ascii="SFRM2074" w:hAnsi="SFRM2074" w:cs="SFRM2074"/>
          <w:sz w:val="16"/>
          <w:szCs w:val="16"/>
          <w:lang w:val="en-US"/>
        </w:rPr>
        <w:t xml:space="preserve">Chao </w:t>
      </w:r>
      <w:r>
        <w:rPr>
          <w:rFonts w:ascii="SFRM2074" w:hAnsi="SFRM2074" w:cs="SFRM2074"/>
          <w:lang w:val="en-US"/>
        </w:rPr>
        <w:t>= S</w:t>
      </w:r>
      <w:r>
        <w:rPr>
          <w:rFonts w:ascii="SFRM2074" w:hAnsi="SFRM2074" w:cs="SFRM2074"/>
          <w:sz w:val="16"/>
          <w:szCs w:val="16"/>
          <w:lang w:val="en-US"/>
        </w:rPr>
        <w:t xml:space="preserve">obs </w:t>
      </w:r>
      <w:r>
        <w:rPr>
          <w:rFonts w:ascii="SFRM2074" w:hAnsi="SFRM2074" w:cs="SFRM2074"/>
          <w:lang w:val="en-US"/>
        </w:rPr>
        <w:t>+</w:t>
      </w:r>
    </w:p>
    <w:p w14:paraId="564A2FC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</w:t>
      </w:r>
      <w:r>
        <w:rPr>
          <w:rFonts w:ascii="SFRM2074" w:hAnsi="SFRM2074" w:cs="SFRM2074"/>
          <w:sz w:val="16"/>
          <w:szCs w:val="16"/>
          <w:lang w:val="en-US"/>
        </w:rPr>
        <w:t>1</w:t>
      </w:r>
      <w:r>
        <w:rPr>
          <w:rFonts w:ascii="SFRM2074" w:hAnsi="SFRM2074" w:cs="SFRM2074"/>
          <w:lang w:val="en-US"/>
        </w:rPr>
        <w:t>(S</w:t>
      </w:r>
      <w:r>
        <w:rPr>
          <w:rFonts w:ascii="SFRM2074" w:hAnsi="SFRM2074" w:cs="SFRM2074"/>
          <w:sz w:val="16"/>
          <w:szCs w:val="16"/>
          <w:lang w:val="en-US"/>
        </w:rPr>
        <w:t xml:space="preserve">1 </w:t>
      </w:r>
      <w:r>
        <w:rPr>
          <w:rFonts w:ascii="SFRM2074" w:hAnsi="SFRM2074" w:cs="SFRM2074"/>
          <w:lang w:val="en-US"/>
        </w:rPr>
        <w:t xml:space="preserve">􀀀 </w:t>
      </w:r>
      <w:r>
        <w:rPr>
          <w:rFonts w:ascii="SFRM2074" w:hAnsi="SFRM2074" w:cs="SFRM2074"/>
          <w:sz w:val="20"/>
          <w:szCs w:val="20"/>
          <w:lang w:val="en-US"/>
        </w:rPr>
        <w:t>q ________</w:t>
      </w:r>
      <w:r>
        <w:rPr>
          <w:rFonts w:ascii="SFRM2074" w:hAnsi="SFRM2074" w:cs="SFRM2074"/>
          <w:lang w:val="en-US"/>
        </w:rPr>
        <w:t>1)</w:t>
      </w:r>
    </w:p>
    <w:p w14:paraId="77172C3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2(S</w:t>
      </w:r>
      <w:r>
        <w:rPr>
          <w:rFonts w:ascii="SFRM2074" w:hAnsi="SFRM2074" w:cs="SFRM2074"/>
          <w:sz w:val="16"/>
          <w:szCs w:val="16"/>
          <w:lang w:val="en-US"/>
        </w:rPr>
        <w:t xml:space="preserve">2 </w:t>
      </w:r>
      <w:r>
        <w:rPr>
          <w:rFonts w:ascii="SFRM2074" w:hAnsi="SFRM2074" w:cs="SFRM2074"/>
          <w:lang w:val="en-US"/>
        </w:rPr>
        <w:t>+ 1)</w:t>
      </w:r>
    </w:p>
    <w:p w14:paraId="4F076AA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288 </w:t>
      </w:r>
      <w:r>
        <w:rPr>
          <w:rFonts w:ascii="SFRM2074" w:hAnsi="SFRM2074" w:cs="SFRM2074"/>
          <w:lang w:val="en-US"/>
        </w:rPr>
        <w:t>Another frequently used alternative is the Chao2 estimator, S</w:t>
      </w:r>
      <w:r>
        <w:rPr>
          <w:rFonts w:ascii="SFRM2074" w:hAnsi="SFRM2074" w:cs="SFRM2074"/>
          <w:sz w:val="16"/>
          <w:szCs w:val="16"/>
          <w:lang w:val="en-US"/>
        </w:rPr>
        <w:t xml:space="preserve">Chao2 </w:t>
      </w:r>
      <w:r>
        <w:rPr>
          <w:rFonts w:ascii="SFRM2074" w:hAnsi="SFRM2074" w:cs="SFRM2074"/>
          <w:lang w:val="en-US"/>
        </w:rPr>
        <w:t>(Gotelli &amp;</w:t>
      </w:r>
    </w:p>
    <w:p w14:paraId="6A92950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289 </w:t>
      </w:r>
      <w:r>
        <w:rPr>
          <w:rFonts w:ascii="SFRM2074" w:hAnsi="SFRM2074" w:cs="SFRM2074"/>
          <w:lang w:val="en-US"/>
        </w:rPr>
        <w:t>Colwell, 2001), which has been reported to have a limited bias for small sample</w:t>
      </w:r>
    </w:p>
    <w:p w14:paraId="146D098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290 </w:t>
      </w:r>
      <w:r>
        <w:rPr>
          <w:rFonts w:ascii="SFRM2074" w:hAnsi="SFRM2074" w:cs="SFRM2074"/>
          <w:lang w:val="en-US"/>
        </w:rPr>
        <w:t>sizes (Colwell &amp; Coddington, 1994; Chao, 2005):</w:t>
      </w:r>
    </w:p>
    <w:p w14:paraId="3612AEB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15</w:t>
      </w:r>
    </w:p>
    <w:p w14:paraId="05C6AC2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31C73B0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</w:t>
      </w:r>
      <w:r>
        <w:rPr>
          <w:rFonts w:ascii="SFRM2074" w:hAnsi="SFRM2074" w:cs="SFRM2074"/>
          <w:sz w:val="16"/>
          <w:szCs w:val="16"/>
          <w:lang w:val="en-US"/>
        </w:rPr>
        <w:t xml:space="preserve">Chao2 </w:t>
      </w:r>
      <w:r>
        <w:rPr>
          <w:rFonts w:ascii="SFRM2074" w:hAnsi="SFRM2074" w:cs="SFRM2074"/>
          <w:lang w:val="en-US"/>
        </w:rPr>
        <w:t>= S</w:t>
      </w:r>
      <w:r>
        <w:rPr>
          <w:rFonts w:ascii="SFRM2074" w:hAnsi="SFRM2074" w:cs="SFRM2074"/>
          <w:sz w:val="16"/>
          <w:szCs w:val="16"/>
          <w:lang w:val="en-US"/>
        </w:rPr>
        <w:t xml:space="preserve">obs </w:t>
      </w:r>
      <w:r>
        <w:rPr>
          <w:rFonts w:ascii="SFRM2074" w:hAnsi="SFRM2074" w:cs="SFRM2074"/>
          <w:lang w:val="en-US"/>
        </w:rPr>
        <w:t>+</w:t>
      </w:r>
    </w:p>
    <w:p w14:paraId="4330FDE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lang w:val="en-US"/>
        </w:rPr>
        <w:t>S</w:t>
      </w:r>
      <w:r>
        <w:rPr>
          <w:rFonts w:ascii="SFRM2074" w:hAnsi="SFRM2074" w:cs="SFRM2074"/>
          <w:sz w:val="16"/>
          <w:szCs w:val="16"/>
          <w:lang w:val="en-US"/>
        </w:rPr>
        <w:t>2</w:t>
      </w:r>
    </w:p>
    <w:p w14:paraId="49891F6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1</w:t>
      </w:r>
    </w:p>
    <w:p w14:paraId="2C8734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lang w:val="en-US"/>
        </w:rPr>
        <w:t>2S</w:t>
      </w:r>
      <w:r>
        <w:rPr>
          <w:rFonts w:ascii="SFRM2074" w:hAnsi="SFRM2074" w:cs="SFRM2074"/>
          <w:sz w:val="16"/>
          <w:szCs w:val="16"/>
          <w:lang w:val="en-US"/>
        </w:rPr>
        <w:t>2</w:t>
      </w:r>
    </w:p>
    <w:p w14:paraId="5A060E8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 xml:space="preserve">A plot of the </w:t>
      </w:r>
      <w:r>
        <w:rPr>
          <w:rFonts w:ascii="SFRM2074" w:hAnsi="SFRM2074" w:cs="SFRM2074"/>
          <w:sz w:val="12"/>
          <w:szCs w:val="12"/>
          <w:lang w:val="en-US"/>
        </w:rPr>
        <w:t xml:space="preserve">291 </w:t>
      </w:r>
      <w:r>
        <w:rPr>
          <w:rFonts w:ascii="SFRM2074" w:hAnsi="SFRM2074" w:cs="SFRM2074"/>
          <w:lang w:val="en-US"/>
        </w:rPr>
        <w:t>cumulative number of species recorded, S</w:t>
      </w:r>
      <w:r>
        <w:rPr>
          <w:rFonts w:ascii="SFRM2074" w:hAnsi="SFRM2074" w:cs="SFRM2074"/>
          <w:sz w:val="16"/>
          <w:szCs w:val="16"/>
          <w:lang w:val="en-US"/>
        </w:rPr>
        <w:t>n</w:t>
      </w:r>
      <w:r>
        <w:rPr>
          <w:rFonts w:ascii="SFRM2074" w:hAnsi="SFRM2074" w:cs="SFRM2074"/>
          <w:lang w:val="en-US"/>
        </w:rPr>
        <w:t>, as a function of</w:t>
      </w:r>
    </w:p>
    <w:p w14:paraId="35687E9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292 </w:t>
      </w:r>
      <w:r>
        <w:rPr>
          <w:rFonts w:ascii="SFRM2074" w:hAnsi="SFRM2074" w:cs="SFRM2074"/>
          <w:lang w:val="en-US"/>
        </w:rPr>
        <w:t>some measure of sampling effort (say, n samples taken) yields the species accu</w:t>
      </w:r>
      <w:r>
        <w:rPr>
          <w:rFonts w:ascii="SFRM2074" w:hAnsi="SFRM2074" w:cs="SFRM2074"/>
          <w:sz w:val="12"/>
          <w:szCs w:val="12"/>
          <w:lang w:val="en-US"/>
        </w:rPr>
        <w:t>293</w:t>
      </w:r>
    </w:p>
    <w:p w14:paraId="04CCC15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mulation curve (SAC) or collector’s curve (Colwell &amp; Coddington, 1994). Such a</w:t>
      </w:r>
    </w:p>
    <w:p w14:paraId="3E211A3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294 </w:t>
      </w:r>
      <w:r>
        <w:rPr>
          <w:rFonts w:ascii="SFRM2074" w:hAnsi="SFRM2074" w:cs="SFRM2074"/>
          <w:lang w:val="en-US"/>
        </w:rPr>
        <w:t>curve eventually reaches an asymptote converging with S</w:t>
      </w:r>
      <w:r>
        <w:rPr>
          <w:rFonts w:ascii="SFRM2074" w:hAnsi="SFRM2074" w:cs="SFRM2074"/>
          <w:sz w:val="16"/>
          <w:szCs w:val="16"/>
          <w:lang w:val="en-US"/>
        </w:rPr>
        <w:t>est</w:t>
      </w:r>
      <w:r>
        <w:rPr>
          <w:rFonts w:ascii="SFRM2074" w:hAnsi="SFRM2074" w:cs="SFRM2074"/>
          <w:lang w:val="en-US"/>
        </w:rPr>
        <w:t xml:space="preserve">. In an </w:t>
      </w:r>
      <w:r w:rsidRPr="00F43B6B">
        <w:rPr>
          <w:rFonts w:ascii="SFRM2074" w:hAnsi="SFRM2074" w:cs="SFRM2074"/>
          <w:highlight w:val="yellow"/>
          <w:lang w:val="en-US"/>
          <w:rPrChange w:id="31" w:author="Jens M. Olesen" w:date="2015-09-02T18:52:00Z">
            <w:rPr>
              <w:rFonts w:ascii="SFRM2074" w:hAnsi="SFRM2074" w:cs="SFRM2074"/>
              <w:lang w:val="en-US"/>
            </w:rPr>
          </w:rPrChange>
        </w:rPr>
        <w:t>analogous</w:t>
      </w:r>
      <w:r>
        <w:rPr>
          <w:rFonts w:ascii="SFRM2074" w:hAnsi="SFRM2074" w:cs="SFRM2074"/>
          <w:lang w:val="en-US"/>
        </w:rPr>
        <w:t xml:space="preserve"> way,</w:t>
      </w:r>
    </w:p>
    <w:p w14:paraId="16F6948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295 </w:t>
      </w:r>
      <w:r>
        <w:rPr>
          <w:rFonts w:ascii="SFRM2074" w:hAnsi="SFRM2074" w:cs="SFRM2074"/>
          <w:lang w:val="en-US"/>
        </w:rPr>
        <w:t xml:space="preserve">interaction accumulation curves (IAC), </w:t>
      </w:r>
      <w:r w:rsidRPr="00F43B6B">
        <w:rPr>
          <w:rFonts w:ascii="SFRM2074" w:hAnsi="SFRM2074" w:cs="SFRM2074"/>
          <w:highlight w:val="yellow"/>
          <w:lang w:val="en-US"/>
          <w:rPrChange w:id="32" w:author="Jens M. Olesen" w:date="2015-09-02T18:52:00Z">
            <w:rPr>
              <w:rFonts w:ascii="SFRM2074" w:hAnsi="SFRM2074" w:cs="SFRM2074"/>
              <w:lang w:val="en-US"/>
            </w:rPr>
          </w:rPrChange>
        </w:rPr>
        <w:t>analogous</w:t>
      </w:r>
      <w:r>
        <w:rPr>
          <w:rFonts w:ascii="SFRM2074" w:hAnsi="SFRM2074" w:cs="SFRM2074"/>
          <w:lang w:val="en-US"/>
        </w:rPr>
        <w:t xml:space="preserve"> to SACs, can be used to as</w:t>
      </w:r>
      <w:r>
        <w:rPr>
          <w:rFonts w:ascii="SFRM2074" w:hAnsi="SFRM2074" w:cs="SFRM2074"/>
          <w:sz w:val="12"/>
          <w:szCs w:val="12"/>
          <w:lang w:val="en-US"/>
        </w:rPr>
        <w:t>296</w:t>
      </w:r>
    </w:p>
    <w:p w14:paraId="0CABF66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sess the robustness of interactions sampling for plant-animal community datasets</w:t>
      </w:r>
    </w:p>
    <w:p w14:paraId="3C178EB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297 </w:t>
      </w:r>
      <w:r>
        <w:rPr>
          <w:rFonts w:ascii="SFRM2074" w:hAnsi="SFRM2074" w:cs="SFRM2074"/>
          <w:lang w:val="en-US"/>
        </w:rPr>
        <w:t>(Jordano, 1987; Jordano, Vázquez &amp; Bascompte, 2009; Olesen et al., 2011). For</w:t>
      </w:r>
    </w:p>
    <w:p w14:paraId="6ECB44D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298 </w:t>
      </w:r>
      <w:r>
        <w:rPr>
          <w:rFonts w:ascii="SFRM2074" w:hAnsi="SFRM2074" w:cs="SFRM2074"/>
          <w:lang w:val="en-US"/>
        </w:rPr>
        <w:t>instance, a random accumulator function (e.g., library vegan in the R Package, R</w:t>
      </w:r>
    </w:p>
    <w:p w14:paraId="071CF30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299 </w:t>
      </w:r>
      <w:r>
        <w:rPr>
          <w:rFonts w:ascii="SFRM2074" w:hAnsi="SFRM2074" w:cs="SFRM2074"/>
          <w:lang w:val="en-US"/>
        </w:rPr>
        <w:t>Development Core Team, 2010) which finds the mean IAC and its standard devia</w:t>
      </w:r>
      <w:r>
        <w:rPr>
          <w:rFonts w:ascii="SFRM2074" w:hAnsi="SFRM2074" w:cs="SFRM2074"/>
          <w:sz w:val="12"/>
          <w:szCs w:val="12"/>
          <w:lang w:val="en-US"/>
        </w:rPr>
        <w:t>300</w:t>
      </w:r>
    </w:p>
    <w:p w14:paraId="7CA518C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 from random permutations of the data, or subsampling without replacement</w:t>
      </w:r>
    </w:p>
    <w:p w14:paraId="64B583E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301 </w:t>
      </w:r>
      <w:r>
        <w:rPr>
          <w:rFonts w:ascii="SFRM2074" w:hAnsi="SFRM2074" w:cs="SFRM2074"/>
          <w:lang w:val="en-US"/>
        </w:rPr>
        <w:t>(Gotelli &amp; Colwell, 2001) can be used to estimate the expected number of distinct</w:t>
      </w:r>
    </w:p>
    <w:p w14:paraId="22932D4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302 </w:t>
      </w:r>
      <w:r>
        <w:rPr>
          <w:rFonts w:ascii="SFRM2074" w:hAnsi="SFRM2074" w:cs="SFRM2074"/>
          <w:lang w:val="en-US"/>
        </w:rPr>
        <w:t>pairwise interactions included in a given sampling of records (Jordano, Vázquez</w:t>
      </w:r>
    </w:p>
    <w:p w14:paraId="033D0B9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303 </w:t>
      </w:r>
      <w:r>
        <w:rPr>
          <w:rFonts w:ascii="SFRM2074" w:hAnsi="SFRM2074" w:cs="SFRM2074"/>
          <w:lang w:val="en-US"/>
        </w:rPr>
        <w:t>&amp; Bascompte, 2009; Olesen et al., 2011). We start with a vectorized interaction</w:t>
      </w:r>
    </w:p>
    <w:p w14:paraId="57F31B1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304 </w:t>
      </w:r>
      <w:r>
        <w:rPr>
          <w:rFonts w:ascii="SFRM2074" w:hAnsi="SFRM2074" w:cs="SFRM2074"/>
          <w:lang w:val="en-US"/>
        </w:rPr>
        <w:t>matrix representing the pairwise interactions (rows) recorded during a cumulative</w:t>
      </w:r>
    </w:p>
    <w:p w14:paraId="24631CC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305 </w:t>
      </w:r>
      <w:r>
        <w:rPr>
          <w:rFonts w:ascii="SFRM2074" w:hAnsi="SFRM2074" w:cs="SFRM2074"/>
          <w:lang w:val="en-US"/>
        </w:rPr>
        <w:t>number of censuses or sampling periods (columns) (Table 3) , in a way analogous</w:t>
      </w:r>
    </w:p>
    <w:p w14:paraId="0953932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306 </w:t>
      </w:r>
      <w:r>
        <w:rPr>
          <w:rFonts w:ascii="SFRM2074" w:hAnsi="SFRM2074" w:cs="SFRM2074"/>
          <w:lang w:val="en-US"/>
        </w:rPr>
        <w:t>to a biodiversity sampling matrix with species as rows and sampling units (e.g.,</w:t>
      </w:r>
    </w:p>
    <w:p w14:paraId="663FF92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307 </w:t>
      </w:r>
      <w:r>
        <w:rPr>
          <w:rFonts w:ascii="SFRM2074" w:hAnsi="SFRM2074" w:cs="SFRM2074"/>
          <w:lang w:val="en-US"/>
        </w:rPr>
        <w:t>quadrats) as columns (Jordano, Vázquez &amp; Bascompte, 2009). In this way we</w:t>
      </w:r>
    </w:p>
    <w:p w14:paraId="3F45644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308 </w:t>
      </w:r>
      <w:r>
        <w:rPr>
          <w:rFonts w:ascii="SFRM2074" w:hAnsi="SFRM2074" w:cs="SFRM2074"/>
          <w:lang w:val="en-US"/>
        </w:rPr>
        <w:t>effectively extend sampling theory developed for species diversity to the sampling</w:t>
      </w:r>
    </w:p>
    <w:p w14:paraId="6424798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309 </w:t>
      </w:r>
      <w:r>
        <w:rPr>
          <w:rFonts w:ascii="SFRM2074" w:hAnsi="SFRM2074" w:cs="SFRM2074"/>
          <w:lang w:val="en-US"/>
        </w:rPr>
        <w:t>of ecological interactions. Yet future theoretical work will be needed to formally</w:t>
      </w:r>
    </w:p>
    <w:p w14:paraId="66569D9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310 </w:t>
      </w:r>
      <w:r>
        <w:rPr>
          <w:rFonts w:ascii="SFRM2074" w:hAnsi="SFRM2074" w:cs="SFRM2074"/>
          <w:lang w:val="en-US"/>
        </w:rPr>
        <w:t>assess the similarities and differences in the two approaches and developing biolog</w:t>
      </w:r>
      <w:r>
        <w:rPr>
          <w:rFonts w:ascii="SFRM2074" w:hAnsi="SFRM2074" w:cs="SFRM2074"/>
          <w:sz w:val="12"/>
          <w:szCs w:val="12"/>
          <w:lang w:val="en-US"/>
        </w:rPr>
        <w:t>311</w:t>
      </w:r>
    </w:p>
    <w:p w14:paraId="23E94FA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ically meaningful null models of expected interaction richness with added sampling</w:t>
      </w:r>
    </w:p>
    <w:p w14:paraId="48A1755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312 </w:t>
      </w:r>
      <w:r>
        <w:rPr>
          <w:rFonts w:ascii="SFRM2074" w:hAnsi="SFRM2074" w:cs="SFRM2074"/>
          <w:lang w:val="en-US"/>
        </w:rPr>
        <w:t>effort.</w:t>
      </w:r>
    </w:p>
    <w:p w14:paraId="751E480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16</w:t>
      </w:r>
    </w:p>
    <w:p w14:paraId="25BDA60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77966B9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313 </w:t>
      </w:r>
      <w:r>
        <w:rPr>
          <w:rFonts w:ascii="SFRM2074" w:hAnsi="SFRM2074" w:cs="SFRM2074"/>
          <w:sz w:val="34"/>
          <w:szCs w:val="34"/>
          <w:lang w:val="en-US"/>
        </w:rPr>
        <w:t>Assessing sampling effort when recording interac</w:t>
      </w:r>
      <w:r>
        <w:rPr>
          <w:rFonts w:ascii="SFRM2074" w:hAnsi="SFRM2074" w:cs="SFRM2074"/>
          <w:sz w:val="12"/>
          <w:szCs w:val="12"/>
          <w:lang w:val="en-US"/>
        </w:rPr>
        <w:t>314</w:t>
      </w:r>
    </w:p>
    <w:p w14:paraId="60A9BFD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34"/>
          <w:szCs w:val="34"/>
          <w:lang w:val="en-US"/>
        </w:rPr>
        <w:t>tions</w:t>
      </w:r>
    </w:p>
    <w:p w14:paraId="6B327C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315 </w:t>
      </w:r>
      <w:r>
        <w:rPr>
          <w:rFonts w:ascii="SFRM2074" w:hAnsi="SFRM2074" w:cs="SFRM2074"/>
          <w:lang w:val="en-US"/>
        </w:rPr>
        <w:t>The basic method we can propose to estimate sampling effort and explicitly show</w:t>
      </w:r>
    </w:p>
    <w:p w14:paraId="0AF1F1D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316 </w:t>
      </w:r>
      <w:r>
        <w:rPr>
          <w:rFonts w:ascii="SFRM2074" w:hAnsi="SFRM2074" w:cs="SFRM2074"/>
          <w:lang w:val="en-US"/>
        </w:rPr>
        <w:t>the analogues with rarefaction analysis in biodiversity research is to vectorize the</w:t>
      </w:r>
    </w:p>
    <w:p w14:paraId="7ED7AFB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317 </w:t>
      </w:r>
      <w:r>
        <w:rPr>
          <w:rFonts w:ascii="SFRM2074" w:hAnsi="SFRM2074" w:cs="SFRM2074"/>
          <w:lang w:val="en-US"/>
        </w:rPr>
        <w:t>interaction matrix AP so that we get a vector of all the potential pairwise inter</w:t>
      </w:r>
      <w:r>
        <w:rPr>
          <w:rFonts w:ascii="SFRM2074" w:hAnsi="SFRM2074" w:cs="SFRM2074"/>
          <w:sz w:val="12"/>
          <w:szCs w:val="12"/>
          <w:lang w:val="en-US"/>
        </w:rPr>
        <w:t>318</w:t>
      </w:r>
    </w:p>
    <w:p w14:paraId="337D5E9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actions (I</w:t>
      </w:r>
      <w:r>
        <w:rPr>
          <w:rFonts w:ascii="SFRM2074" w:hAnsi="SFRM2074" w:cs="SFRM2074"/>
          <w:sz w:val="16"/>
          <w:szCs w:val="16"/>
          <w:lang w:val="en-US"/>
        </w:rPr>
        <w:t>max</w:t>
      </w:r>
      <w:r>
        <w:rPr>
          <w:rFonts w:ascii="SFRM2074" w:hAnsi="SFRM2074" w:cs="SFRM2074"/>
          <w:lang w:val="en-US"/>
        </w:rPr>
        <w:t>, Table 1) that can occur in a community of A animal species and</w:t>
      </w:r>
    </w:p>
    <w:p w14:paraId="6BA3AA8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319 </w:t>
      </w:r>
      <w:r>
        <w:rPr>
          <w:rFonts w:ascii="SFRM2074" w:hAnsi="SFRM2074" w:cs="SFRM2074"/>
          <w:lang w:val="en-US"/>
        </w:rPr>
        <w:t>P plant species. The new “species” we aim to sample are the pairwise interac</w:t>
      </w:r>
      <w:r>
        <w:rPr>
          <w:rFonts w:ascii="SFRM2074" w:hAnsi="SFRM2074" w:cs="SFRM2074"/>
          <w:sz w:val="12"/>
          <w:szCs w:val="12"/>
          <w:lang w:val="en-US"/>
        </w:rPr>
        <w:t>320</w:t>
      </w:r>
    </w:p>
    <w:p w14:paraId="00D2537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tions (Table 3). So, if we have in our community Turdus merula (Tm) and Rosa</w:t>
      </w:r>
    </w:p>
    <w:p w14:paraId="1FD9B6D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321 </w:t>
      </w:r>
      <w:r>
        <w:rPr>
          <w:rFonts w:ascii="SFRM2074" w:hAnsi="SFRM2074" w:cs="SFRM2074"/>
          <w:lang w:val="en-US"/>
        </w:rPr>
        <w:t>canina (Rc) and Prunus mahaleb (Pm), our problem will be to sample 2 new</w:t>
      </w:r>
    </w:p>
    <w:p w14:paraId="7E48BE3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322 </w:t>
      </w:r>
      <w:r>
        <w:rPr>
          <w:rFonts w:ascii="SFRM2074" w:hAnsi="SFRM2074" w:cs="SFRM2074"/>
          <w:lang w:val="en-US"/>
        </w:rPr>
        <w:t>“species”: Tm 􀀀 Rc and Tm 􀀀 Pm. In general, if we have A = 1:::i , animal</w:t>
      </w:r>
    </w:p>
    <w:p w14:paraId="47B6DE7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323 </w:t>
      </w:r>
      <w:r>
        <w:rPr>
          <w:rFonts w:ascii="SFRM2074" w:hAnsi="SFRM2074" w:cs="SFRM2074"/>
          <w:lang w:val="en-US"/>
        </w:rPr>
        <w:t>species and P = 1:::j plant species, we’ll have a vector of “new” species to sample:</w:t>
      </w:r>
    </w:p>
    <w:p w14:paraId="4D82968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324 </w:t>
      </w:r>
      <w:r>
        <w:rPr>
          <w:rFonts w:ascii="SFRM2074" w:hAnsi="SFRM2074" w:cs="SFRM2074"/>
          <w:lang w:val="en-US"/>
        </w:rPr>
        <w:t>A</w:t>
      </w:r>
      <w:r>
        <w:rPr>
          <w:rFonts w:ascii="SFRM2074" w:hAnsi="SFRM2074" w:cs="SFRM2074"/>
          <w:sz w:val="16"/>
          <w:szCs w:val="16"/>
          <w:lang w:val="en-US"/>
        </w:rPr>
        <w:t>1</w:t>
      </w:r>
      <w:r>
        <w:rPr>
          <w:rFonts w:ascii="SFRM2074" w:hAnsi="SFRM2074" w:cs="SFRM2074"/>
          <w:lang w:val="en-US"/>
        </w:rPr>
        <w:t>P</w:t>
      </w:r>
      <w:r>
        <w:rPr>
          <w:rFonts w:ascii="SFRM2074" w:hAnsi="SFRM2074" w:cs="SFRM2074"/>
          <w:sz w:val="16"/>
          <w:szCs w:val="16"/>
          <w:lang w:val="en-US"/>
        </w:rPr>
        <w:t>1</w:t>
      </w:r>
      <w:r>
        <w:rPr>
          <w:rFonts w:ascii="SFRM2074" w:hAnsi="SFRM2074" w:cs="SFRM2074"/>
          <w:lang w:val="en-US"/>
        </w:rPr>
        <w:t>;A</w:t>
      </w:r>
      <w:r>
        <w:rPr>
          <w:rFonts w:ascii="SFRM2074" w:hAnsi="SFRM2074" w:cs="SFRM2074"/>
          <w:sz w:val="16"/>
          <w:szCs w:val="16"/>
          <w:lang w:val="en-US"/>
        </w:rPr>
        <w:t>1</w:t>
      </w:r>
      <w:r>
        <w:rPr>
          <w:rFonts w:ascii="SFRM2074" w:hAnsi="SFRM2074" w:cs="SFRM2074"/>
          <w:lang w:val="en-US"/>
        </w:rPr>
        <w:t>P</w:t>
      </w:r>
      <w:r>
        <w:rPr>
          <w:rFonts w:ascii="SFRM2074" w:hAnsi="SFRM2074" w:cs="SFRM2074"/>
          <w:sz w:val="16"/>
          <w:szCs w:val="16"/>
          <w:lang w:val="en-US"/>
        </w:rPr>
        <w:t>2</w:t>
      </w:r>
      <w:r>
        <w:rPr>
          <w:rFonts w:ascii="SFRM2074" w:hAnsi="SFRM2074" w:cs="SFRM2074"/>
          <w:lang w:val="en-US"/>
        </w:rPr>
        <w:t>; :::A</w:t>
      </w:r>
      <w:r>
        <w:rPr>
          <w:rFonts w:ascii="SFRM2074" w:hAnsi="SFRM2074" w:cs="SFRM2074"/>
          <w:sz w:val="16"/>
          <w:szCs w:val="16"/>
          <w:lang w:val="en-US"/>
        </w:rPr>
        <w:t>2</w:t>
      </w:r>
      <w:r>
        <w:rPr>
          <w:rFonts w:ascii="SFRM2074" w:hAnsi="SFRM2074" w:cs="SFRM2074"/>
          <w:lang w:val="en-US"/>
        </w:rPr>
        <w:t>P</w:t>
      </w:r>
      <w:r>
        <w:rPr>
          <w:rFonts w:ascii="SFRM2074" w:hAnsi="SFRM2074" w:cs="SFRM2074"/>
          <w:sz w:val="16"/>
          <w:szCs w:val="16"/>
          <w:lang w:val="en-US"/>
        </w:rPr>
        <w:t>1</w:t>
      </w:r>
      <w:r>
        <w:rPr>
          <w:rFonts w:ascii="SFRM2074" w:hAnsi="SFRM2074" w:cs="SFRM2074"/>
          <w:lang w:val="en-US"/>
        </w:rPr>
        <w:t>;A</w:t>
      </w:r>
      <w:r>
        <w:rPr>
          <w:rFonts w:ascii="SFRM2074" w:hAnsi="SFRM2074" w:cs="SFRM2074"/>
          <w:sz w:val="16"/>
          <w:szCs w:val="16"/>
          <w:lang w:val="en-US"/>
        </w:rPr>
        <w:t>2</w:t>
      </w:r>
      <w:r>
        <w:rPr>
          <w:rFonts w:ascii="SFRM2074" w:hAnsi="SFRM2074" w:cs="SFRM2074"/>
          <w:lang w:val="en-US"/>
        </w:rPr>
        <w:t>P</w:t>
      </w:r>
      <w:r>
        <w:rPr>
          <w:rFonts w:ascii="SFRM2074" w:hAnsi="SFRM2074" w:cs="SFRM2074"/>
          <w:sz w:val="16"/>
          <w:szCs w:val="16"/>
          <w:lang w:val="en-US"/>
        </w:rPr>
        <w:t>2</w:t>
      </w:r>
      <w:r>
        <w:rPr>
          <w:rFonts w:ascii="SFRM2074" w:hAnsi="SFRM2074" w:cs="SFRM2074"/>
          <w:lang w:val="en-US"/>
        </w:rPr>
        <w:t>; :::A</w:t>
      </w:r>
      <w:r>
        <w:rPr>
          <w:rFonts w:ascii="SFRM2074" w:hAnsi="SFRM2074" w:cs="SFRM2074"/>
          <w:sz w:val="16"/>
          <w:szCs w:val="16"/>
          <w:lang w:val="en-US"/>
        </w:rPr>
        <w:t>i</w:t>
      </w:r>
      <w:r>
        <w:rPr>
          <w:rFonts w:ascii="SFRM2074" w:hAnsi="SFRM2074" w:cs="SFRM2074"/>
          <w:lang w:val="en-US"/>
        </w:rPr>
        <w:t>P</w:t>
      </w:r>
      <w:r>
        <w:rPr>
          <w:rFonts w:ascii="SFRM2074" w:hAnsi="SFRM2074" w:cs="SFRM2074"/>
          <w:sz w:val="16"/>
          <w:szCs w:val="16"/>
          <w:lang w:val="en-US"/>
        </w:rPr>
        <w:t xml:space="preserve">j </w:t>
      </w:r>
      <w:r>
        <w:rPr>
          <w:rFonts w:ascii="SFRM2074" w:hAnsi="SFRM2074" w:cs="SFRM2074"/>
          <w:lang w:val="en-US"/>
        </w:rPr>
        <w:t>. We can represent the successive samples where</w:t>
      </w:r>
    </w:p>
    <w:p w14:paraId="25D4FA6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325 </w:t>
      </w:r>
      <w:r>
        <w:rPr>
          <w:rFonts w:ascii="SFRM2074" w:hAnsi="SFRM2074" w:cs="SFRM2074"/>
          <w:lang w:val="en-US"/>
        </w:rPr>
        <w:t>we can potentially get records of these interactions in a matrix with the vectorized</w:t>
      </w:r>
    </w:p>
    <w:p w14:paraId="769720F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326 </w:t>
      </w:r>
      <w:r>
        <w:rPr>
          <w:rFonts w:ascii="SFRM2074" w:hAnsi="SFRM2074" w:cs="SFRM2074"/>
          <w:lang w:val="en-US"/>
        </w:rPr>
        <w:t>interaction matrix and columns representing the successive samples we take (Table</w:t>
      </w:r>
    </w:p>
    <w:p w14:paraId="1ED7FAD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327 </w:t>
      </w:r>
      <w:r>
        <w:rPr>
          <w:rFonts w:ascii="SFRM2074" w:hAnsi="SFRM2074" w:cs="SFRM2074"/>
          <w:lang w:val="en-US"/>
        </w:rPr>
        <w:t>3). This is simply a vectorized version of the interaction matrix.</w:t>
      </w:r>
    </w:p>
    <w:p w14:paraId="5EBE1D8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328 </w:t>
      </w:r>
      <w:r>
        <w:rPr>
          <w:rFonts w:ascii="SFRM2074" w:hAnsi="SFRM2074" w:cs="SFRM2074"/>
          <w:lang w:val="en-US"/>
        </w:rPr>
        <w:t>For example, mixture models incorporating detectabilities have been proposed</w:t>
      </w:r>
    </w:p>
    <w:p w14:paraId="3E7FE3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329 </w:t>
      </w:r>
      <w:r>
        <w:rPr>
          <w:rFonts w:ascii="SFRM2074" w:hAnsi="SFRM2074" w:cs="SFRM2074"/>
          <w:lang w:val="en-US"/>
        </w:rPr>
        <w:t>to effectively account for rare species (Mao &amp; Colwell, 2005). In an analogous line,</w:t>
      </w:r>
    </w:p>
    <w:p w14:paraId="4B35E16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330 </w:t>
      </w:r>
      <w:r>
        <w:rPr>
          <w:rFonts w:ascii="SFRM2074" w:hAnsi="SFRM2074" w:cs="SFRM2074"/>
          <w:lang w:val="en-US"/>
        </w:rPr>
        <w:t>mixture models could be extended to samples of pairwise interactions, also with</w:t>
      </w:r>
    </w:p>
    <w:p w14:paraId="6D15266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331 </w:t>
      </w:r>
      <w:r>
        <w:rPr>
          <w:rFonts w:ascii="SFRM2074" w:hAnsi="SFRM2074" w:cs="SFRM2074"/>
          <w:lang w:val="en-US"/>
        </w:rPr>
        <w:t>specific detectability values. These detection rate/odds could be variable among</w:t>
      </w:r>
    </w:p>
    <w:p w14:paraId="5F6F0C2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332 </w:t>
      </w:r>
      <w:r>
        <w:rPr>
          <w:rFonts w:ascii="SFRM2074" w:hAnsi="SFRM2074" w:cs="SFRM2074"/>
          <w:lang w:val="en-US"/>
        </w:rPr>
        <w:t>groups of interactions, depending on their specific detectability. For example,</w:t>
      </w:r>
    </w:p>
    <w:p w14:paraId="4232A3D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333 </w:t>
      </w:r>
      <w:r>
        <w:rPr>
          <w:rFonts w:ascii="SFRM2074" w:hAnsi="SFRM2074" w:cs="SFRM2074"/>
          <w:lang w:val="en-US"/>
        </w:rPr>
        <w:t>detectability of flower-pollinator interactions involving bumblebees could have a</w:t>
      </w:r>
    </w:p>
    <w:p w14:paraId="2BC531C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334 </w:t>
      </w:r>
      <w:r>
        <w:rPr>
          <w:rFonts w:ascii="SFRM2074" w:hAnsi="SFRM2074" w:cs="SFRM2074"/>
          <w:lang w:val="en-US"/>
        </w:rPr>
        <w:t>higher detectability than flower-pollinator pairwise interactions involving, say, ni</w:t>
      </w:r>
      <w:r>
        <w:rPr>
          <w:rFonts w:ascii="SFRM2074" w:hAnsi="SFRM2074" w:cs="SFRM2074"/>
          <w:sz w:val="12"/>
          <w:szCs w:val="12"/>
          <w:lang w:val="en-US"/>
        </w:rPr>
        <w:t>335</w:t>
      </w:r>
    </w:p>
    <w:p w14:paraId="47124BC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tidulid beetles. These more homogeneous groupings of pairwise interactions within</w:t>
      </w:r>
    </w:p>
    <w:p w14:paraId="23F1A72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336 </w:t>
      </w:r>
      <w:r>
        <w:rPr>
          <w:rFonts w:ascii="SFRM2074" w:hAnsi="SFRM2074" w:cs="SFRM2074"/>
          <w:lang w:val="en-US"/>
        </w:rPr>
        <w:t>a network define modules (Bascompte &amp; Jordano, 2014), so we might expect that</w:t>
      </w:r>
    </w:p>
    <w:p w14:paraId="08A71E5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17</w:t>
      </w:r>
    </w:p>
    <w:p w14:paraId="0E4319B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3F3F3B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 xml:space="preserve">interactions </w:t>
      </w:r>
      <w:r>
        <w:rPr>
          <w:rFonts w:ascii="SFRM2074" w:hAnsi="SFRM2074" w:cs="SFRM2074"/>
          <w:sz w:val="12"/>
          <w:szCs w:val="12"/>
          <w:lang w:val="en-US"/>
        </w:rPr>
        <w:t xml:space="preserve">337 </w:t>
      </w:r>
      <w:r>
        <w:rPr>
          <w:rFonts w:ascii="SFRM2074" w:hAnsi="SFRM2074" w:cs="SFRM2074"/>
          <w:lang w:val="en-US"/>
        </w:rPr>
        <w:t>of a given module (e.g., plants and their hummingbird pollinators; Fig.</w:t>
      </w:r>
    </w:p>
    <w:p w14:paraId="77D4E7C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338 </w:t>
      </w:r>
      <w:r>
        <w:rPr>
          <w:rFonts w:ascii="SFRM2074" w:hAnsi="SFRM2074" w:cs="SFRM2074"/>
          <w:lang w:val="en-US"/>
        </w:rPr>
        <w:t>1a) may share similar detectability values, in an analogous way to species groups</w:t>
      </w:r>
    </w:p>
    <w:p w14:paraId="3DCC8F5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339 </w:t>
      </w:r>
      <w:r>
        <w:rPr>
          <w:rFonts w:ascii="SFRM2074" w:hAnsi="SFRM2074" w:cs="SFRM2074"/>
          <w:lang w:val="en-US"/>
        </w:rPr>
        <w:t>receiving homogeneous detectability values in mixture models (Mao &amp; Colwell,</w:t>
      </w:r>
    </w:p>
    <w:p w14:paraId="6BA3D28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340 </w:t>
      </w:r>
      <w:r>
        <w:rPr>
          <w:rFonts w:ascii="SFRM2074" w:hAnsi="SFRM2074" w:cs="SFRM2074"/>
          <w:lang w:val="en-US"/>
        </w:rPr>
        <w:t>2005). Such sampling, in its simplest form, would result in a sample with multiple</w:t>
      </w:r>
    </w:p>
    <w:p w14:paraId="06D12BD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341 </w:t>
      </w:r>
      <w:r>
        <w:rPr>
          <w:rFonts w:ascii="SFRM2074" w:hAnsi="SFRM2074" w:cs="SFRM2074"/>
          <w:lang w:val="en-US"/>
        </w:rPr>
        <w:t>pairwise interactions detected, in which the number of interaction events recorded</w:t>
      </w:r>
    </w:p>
    <w:p w14:paraId="218A943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342 </w:t>
      </w:r>
      <w:r>
        <w:rPr>
          <w:rFonts w:ascii="SFRM2074" w:hAnsi="SFRM2074" w:cs="SFRM2074"/>
          <w:lang w:val="en-US"/>
        </w:rPr>
        <w:t>for each distinct interaction found in the sample is recorded (i.e., a column vector</w:t>
      </w:r>
    </w:p>
    <w:p w14:paraId="5C64F10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343 </w:t>
      </w:r>
      <w:r>
        <w:rPr>
          <w:rFonts w:ascii="SFRM2074" w:hAnsi="SFRM2074" w:cs="SFRM2074"/>
          <w:lang w:val="en-US"/>
        </w:rPr>
        <w:t>in Table 3, corresponding to, say, a sampling day). The number of interactions</w:t>
      </w:r>
    </w:p>
    <w:p w14:paraId="277F545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344 </w:t>
      </w:r>
      <w:r>
        <w:rPr>
          <w:rFonts w:ascii="SFRM2074" w:hAnsi="SFRM2074" w:cs="SFRM2074"/>
          <w:lang w:val="en-US"/>
        </w:rPr>
        <w:t>recorded for the i</w:t>
      </w:r>
      <w:r>
        <w:rPr>
          <w:rFonts w:ascii="SFRM2074" w:hAnsi="SFRM2074" w:cs="SFRM2074"/>
          <w:sz w:val="16"/>
          <w:szCs w:val="16"/>
          <w:lang w:val="en-US"/>
        </w:rPr>
        <w:t xml:space="preserve">th </w:t>
      </w:r>
      <w:r>
        <w:rPr>
          <w:rFonts w:ascii="SFRM2074" w:hAnsi="SFRM2074" w:cs="SFRM2074"/>
          <w:lang w:val="en-US"/>
        </w:rPr>
        <w:t>pairwise interaction (i.e., A</w:t>
      </w:r>
      <w:r>
        <w:rPr>
          <w:rFonts w:ascii="SFRM2074" w:hAnsi="SFRM2074" w:cs="SFRM2074"/>
          <w:sz w:val="16"/>
          <w:szCs w:val="16"/>
          <w:lang w:val="en-US"/>
        </w:rPr>
        <w:t>i</w:t>
      </w:r>
      <w:r>
        <w:rPr>
          <w:rFonts w:ascii="SFRM2074" w:hAnsi="SFRM2074" w:cs="SFRM2074"/>
          <w:lang w:val="en-US"/>
        </w:rPr>
        <w:t>P</w:t>
      </w:r>
      <w:r>
        <w:rPr>
          <w:rFonts w:ascii="SFRM2074" w:hAnsi="SFRM2074" w:cs="SFRM2074"/>
          <w:sz w:val="16"/>
          <w:szCs w:val="16"/>
          <w:lang w:val="en-US"/>
        </w:rPr>
        <w:t xml:space="preserve">j </w:t>
      </w:r>
      <w:r>
        <w:rPr>
          <w:rFonts w:ascii="SFRM2074" w:hAnsi="SFRM2074" w:cs="SFRM2074"/>
          <w:lang w:val="en-US"/>
        </w:rPr>
        <w:t>in Table 3), Y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could be treated</w:t>
      </w:r>
    </w:p>
    <w:p w14:paraId="5AD43DD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345 </w:t>
      </w:r>
      <w:r>
        <w:rPr>
          <w:rFonts w:ascii="SFRM2074" w:hAnsi="SFRM2074" w:cs="SFRM2074"/>
          <w:lang w:val="en-US"/>
        </w:rPr>
        <w:t>as a Poisson random variable with a mean parameter _</w:t>
      </w:r>
      <w:r>
        <w:rPr>
          <w:rFonts w:ascii="SFRM2074" w:hAnsi="SFRM2074" w:cs="SFRM2074"/>
          <w:sz w:val="16"/>
          <w:szCs w:val="16"/>
          <w:lang w:val="en-US"/>
        </w:rPr>
        <w:t>i</w:t>
      </w:r>
      <w:r>
        <w:rPr>
          <w:rFonts w:ascii="SFRM2074" w:hAnsi="SFRM2074" w:cs="SFRM2074"/>
          <w:lang w:val="en-US"/>
        </w:rPr>
        <w:t>, its detection rate. Mix</w:t>
      </w:r>
      <w:r>
        <w:rPr>
          <w:rFonts w:ascii="SFRM2074" w:hAnsi="SFRM2074" w:cs="SFRM2074"/>
          <w:sz w:val="12"/>
          <w:szCs w:val="12"/>
          <w:lang w:val="en-US"/>
        </w:rPr>
        <w:t>346</w:t>
      </w:r>
    </w:p>
    <w:p w14:paraId="1B54401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ture models (Mao &amp; Colwell, 2005) include estimates for abundance-based data</w:t>
      </w:r>
    </w:p>
    <w:p w14:paraId="0A2B589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347 </w:t>
      </w:r>
      <w:r>
        <w:rPr>
          <w:rFonts w:ascii="SFRM2074" w:hAnsi="SFRM2074" w:cs="SFRM2074"/>
          <w:lang w:val="en-US"/>
        </w:rPr>
        <w:t>(their analogous in interaction sampling would be weighted data), where Y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is</w:t>
      </w:r>
    </w:p>
    <w:p w14:paraId="3BF1A4F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348 </w:t>
      </w:r>
      <w:r>
        <w:rPr>
          <w:rFonts w:ascii="SFRM2074" w:hAnsi="SFRM2074" w:cs="SFRM2074"/>
          <w:lang w:val="en-US"/>
        </w:rPr>
        <w:t>a Poisson random variable with detection rate _</w:t>
      </w:r>
      <w:r>
        <w:rPr>
          <w:rFonts w:ascii="SFRM2074" w:hAnsi="SFRM2074" w:cs="SFRM2074"/>
          <w:sz w:val="16"/>
          <w:szCs w:val="16"/>
          <w:lang w:val="en-US"/>
        </w:rPr>
        <w:t>i</w:t>
      </w:r>
      <w:r>
        <w:rPr>
          <w:rFonts w:ascii="SFRM2074" w:hAnsi="SFRM2074" w:cs="SFRM2074"/>
          <w:lang w:val="en-US"/>
        </w:rPr>
        <w:t>. This is combined with the</w:t>
      </w:r>
    </w:p>
    <w:p w14:paraId="40518B7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349 </w:t>
      </w:r>
      <w:r>
        <w:rPr>
          <w:rFonts w:ascii="SFRM2074" w:hAnsi="SFRM2074" w:cs="SFRM2074"/>
          <w:lang w:val="en-US"/>
        </w:rPr>
        <w:t>incidence-based model, where Y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is a binomial random variable (their analogous</w:t>
      </w:r>
    </w:p>
    <w:p w14:paraId="13602CE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350 </w:t>
      </w:r>
      <w:r>
        <w:rPr>
          <w:rFonts w:ascii="SFRM2074" w:hAnsi="SFRM2074" w:cs="SFRM2074"/>
          <w:lang w:val="en-US"/>
        </w:rPr>
        <w:t>in interaction sampling would be presence/absence records of interactions) with</w:t>
      </w:r>
    </w:p>
    <w:p w14:paraId="6BA63C4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351 </w:t>
      </w:r>
      <w:r>
        <w:rPr>
          <w:rFonts w:ascii="SFRM2074" w:hAnsi="SFRM2074" w:cs="SFRM2074"/>
          <w:lang w:val="en-US"/>
        </w:rPr>
        <w:t>detection odds _</w:t>
      </w:r>
      <w:r>
        <w:rPr>
          <w:rFonts w:ascii="SFRM2074" w:hAnsi="SFRM2074" w:cs="SFRM2074"/>
          <w:sz w:val="16"/>
          <w:szCs w:val="16"/>
          <w:lang w:val="en-US"/>
        </w:rPr>
        <w:t>i</w:t>
      </w:r>
      <w:r>
        <w:rPr>
          <w:rFonts w:ascii="SFRM2074" w:hAnsi="SFRM2074" w:cs="SFRM2074"/>
          <w:lang w:val="en-US"/>
        </w:rPr>
        <w:t>. Let T be the number of samples in an incidence-based data set.</w:t>
      </w:r>
    </w:p>
    <w:p w14:paraId="636364C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352 </w:t>
      </w:r>
      <w:r>
        <w:rPr>
          <w:rFonts w:ascii="SFRM2074" w:hAnsi="SFRM2074" w:cs="SFRM2074"/>
          <w:lang w:val="en-US"/>
        </w:rPr>
        <w:t>A Poisson/binomial density can be written as (Mao &amp; Colwell, 2005):</w:t>
      </w:r>
    </w:p>
    <w:p w14:paraId="771D2EC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g(y; _) =</w:t>
      </w:r>
    </w:p>
    <w:p w14:paraId="3598935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0"/>
          <w:szCs w:val="20"/>
          <w:lang w:val="en-US"/>
        </w:rPr>
      </w:pPr>
      <w:r>
        <w:rPr>
          <w:rFonts w:ascii="SFRM2074" w:hAnsi="SFRM2074" w:cs="SFRM2074"/>
          <w:sz w:val="20"/>
          <w:szCs w:val="20"/>
          <w:lang w:val="en-US"/>
        </w:rPr>
        <w:t>8&gt;&gt;&lt;</w:t>
      </w:r>
    </w:p>
    <w:p w14:paraId="395A0F0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0"/>
          <w:szCs w:val="20"/>
          <w:lang w:val="en-US"/>
        </w:rPr>
      </w:pPr>
      <w:r>
        <w:rPr>
          <w:rFonts w:ascii="SFRM2074" w:hAnsi="SFRM2074" w:cs="SFRM2074"/>
          <w:sz w:val="20"/>
          <w:szCs w:val="20"/>
          <w:lang w:val="en-US"/>
        </w:rPr>
        <w:t>&gt;&gt;:</w:t>
      </w:r>
    </w:p>
    <w:p w14:paraId="4F0075B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_</w:t>
      </w:r>
      <w:r>
        <w:rPr>
          <w:rFonts w:ascii="SFRM2074" w:hAnsi="SFRM2074" w:cs="SFRM2074"/>
          <w:sz w:val="12"/>
          <w:szCs w:val="12"/>
          <w:lang w:val="en-US"/>
        </w:rPr>
        <w:t>y</w:t>
      </w:r>
    </w:p>
    <w:p w14:paraId="5FB18B7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y!e</w:t>
      </w:r>
      <w:r>
        <w:rPr>
          <w:rFonts w:ascii="SFRM2074" w:hAnsi="SFRM2074" w:cs="SFRM2074"/>
          <w:sz w:val="12"/>
          <w:szCs w:val="12"/>
          <w:lang w:val="en-US"/>
        </w:rPr>
        <w:t xml:space="preserve">_ </w:t>
      </w:r>
      <w:r>
        <w:rPr>
          <w:rFonts w:ascii="SFRM2074" w:hAnsi="SFRM2074" w:cs="SFRM2074"/>
          <w:lang w:val="en-US"/>
        </w:rPr>
        <w:t>[1]</w:t>
      </w:r>
    </w:p>
    <w:p w14:paraId="3940D3E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0"/>
          <w:szCs w:val="20"/>
          <w:lang w:val="en-US"/>
        </w:rPr>
      </w:pPr>
      <w:r>
        <w:rPr>
          <w:rFonts w:ascii="SFRM2074" w:hAnsi="SFRM2074" w:cs="SFRM2074"/>
          <w:sz w:val="20"/>
          <w:szCs w:val="20"/>
          <w:lang w:val="en-US"/>
        </w:rPr>
        <w:t>_</w:t>
      </w:r>
    </w:p>
    <w:p w14:paraId="070D7C0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T</w:t>
      </w:r>
    </w:p>
    <w:p w14:paraId="2B5B630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y</w:t>
      </w:r>
    </w:p>
    <w:p w14:paraId="6BF382A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0"/>
          <w:szCs w:val="20"/>
          <w:lang w:val="en-US"/>
        </w:rPr>
      </w:pPr>
      <w:r>
        <w:rPr>
          <w:rFonts w:ascii="SFRM2074" w:hAnsi="SFRM2074" w:cs="SFRM2074"/>
          <w:sz w:val="20"/>
          <w:szCs w:val="20"/>
          <w:lang w:val="en-US"/>
        </w:rPr>
        <w:t>_</w:t>
      </w:r>
    </w:p>
    <w:p w14:paraId="77E8ECF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_</w:t>
      </w:r>
      <w:r>
        <w:rPr>
          <w:rFonts w:ascii="SFRM2074" w:hAnsi="SFRM2074" w:cs="SFRM2074"/>
          <w:sz w:val="12"/>
          <w:szCs w:val="12"/>
          <w:lang w:val="en-US"/>
        </w:rPr>
        <w:t>y</w:t>
      </w:r>
    </w:p>
    <w:p w14:paraId="3DD8339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(1+_)</w:t>
      </w:r>
      <w:r>
        <w:rPr>
          <w:rFonts w:ascii="SFRM2074" w:hAnsi="SFRM2074" w:cs="SFRM2074"/>
          <w:sz w:val="12"/>
          <w:szCs w:val="12"/>
          <w:lang w:val="en-US"/>
        </w:rPr>
        <w:t xml:space="preserve">T </w:t>
      </w:r>
      <w:r>
        <w:rPr>
          <w:rFonts w:ascii="SFRM2074" w:hAnsi="SFRM2074" w:cs="SFRM2074"/>
          <w:lang w:val="en-US"/>
        </w:rPr>
        <w:t>[2]</w:t>
      </w:r>
    </w:p>
    <w:p w14:paraId="2A413DE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353 </w:t>
      </w:r>
      <w:r>
        <w:rPr>
          <w:rFonts w:ascii="SFRM2074" w:hAnsi="SFRM2074" w:cs="SFRM2074"/>
          <w:lang w:val="en-US"/>
        </w:rPr>
        <w:t>where [1] corresponds to a weighted network, and [2] to a qualitative network.</w:t>
      </w:r>
    </w:p>
    <w:p w14:paraId="23F0399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354 </w:t>
      </w:r>
      <w:r>
        <w:rPr>
          <w:rFonts w:ascii="SFRM2074" w:hAnsi="SFRM2074" w:cs="SFRM2074"/>
          <w:lang w:val="en-US"/>
        </w:rPr>
        <w:t>The detection rates _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depend on the relative abundances _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of the interactions,</w:t>
      </w:r>
    </w:p>
    <w:p w14:paraId="51DDD63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355 </w:t>
      </w:r>
      <w:r>
        <w:rPr>
          <w:rFonts w:ascii="SFRM2074" w:hAnsi="SFRM2074" w:cs="SFRM2074"/>
          <w:lang w:val="en-US"/>
        </w:rPr>
        <w:t>the probability of a pairwise interaction being detected when it is present, and the</w:t>
      </w:r>
    </w:p>
    <w:p w14:paraId="46706BC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356 </w:t>
      </w:r>
      <w:r>
        <w:rPr>
          <w:rFonts w:ascii="SFRM2074" w:hAnsi="SFRM2074" w:cs="SFRM2074"/>
          <w:lang w:val="en-US"/>
        </w:rPr>
        <w:t>sample size (the number of interactions recorded), which, in turn, is a function</w:t>
      </w:r>
    </w:p>
    <w:p w14:paraId="61E2882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357 </w:t>
      </w:r>
      <w:r>
        <w:rPr>
          <w:rFonts w:ascii="SFRM2074" w:hAnsi="SFRM2074" w:cs="SFRM2074"/>
          <w:lang w:val="en-US"/>
        </w:rPr>
        <w:t>of the sampling effort. Unfortunately, no specific sampling model has been de-</w:t>
      </w:r>
    </w:p>
    <w:p w14:paraId="4A8F27F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18</w:t>
      </w:r>
    </w:p>
    <w:p w14:paraId="70FD5E6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431CC68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358 </w:t>
      </w:r>
      <w:r>
        <w:rPr>
          <w:rFonts w:ascii="SFRM2074" w:hAnsi="SFRM2074" w:cs="SFRM2074"/>
          <w:lang w:val="en-US"/>
        </w:rPr>
        <w:t>veloped along these lines for species interactions and their characteristic features.</w:t>
      </w:r>
    </w:p>
    <w:p w14:paraId="41F8183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359 </w:t>
      </w:r>
      <w:r>
        <w:rPr>
          <w:rFonts w:ascii="SFRM2074" w:hAnsi="SFRM2074" w:cs="SFRM2074"/>
          <w:lang w:val="en-US"/>
        </w:rPr>
        <w:t>For example, a complication factor might be that interaction abundances, _</w:t>
      </w:r>
      <w:r>
        <w:rPr>
          <w:rFonts w:ascii="SFRM2074" w:hAnsi="SFRM2074" w:cs="SFRM2074"/>
          <w:sz w:val="16"/>
          <w:szCs w:val="16"/>
          <w:lang w:val="en-US"/>
        </w:rPr>
        <w:t>i</w:t>
      </w:r>
      <w:r>
        <w:rPr>
          <w:rFonts w:ascii="SFRM2074" w:hAnsi="SFRM2074" w:cs="SFRM2074"/>
          <w:lang w:val="en-US"/>
        </w:rPr>
        <w:t>, in</w:t>
      </w:r>
    </w:p>
    <w:p w14:paraId="65C57ED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360 </w:t>
      </w:r>
      <w:r>
        <w:rPr>
          <w:rFonts w:ascii="SFRM2074" w:hAnsi="SFRM2074" w:cs="SFRM2074"/>
          <w:lang w:val="en-US"/>
        </w:rPr>
        <w:t>real assemblages are a function of the abundances of interacting species, that de</w:t>
      </w:r>
      <w:r>
        <w:rPr>
          <w:rFonts w:ascii="SFRM2074" w:hAnsi="SFRM2074" w:cs="SFRM2074"/>
          <w:sz w:val="12"/>
          <w:szCs w:val="12"/>
          <w:lang w:val="en-US"/>
        </w:rPr>
        <w:t>361</w:t>
      </w:r>
    </w:p>
    <w:p w14:paraId="649F28C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termine interspecific encounter rates; yet they also depend on biological factors</w:t>
      </w:r>
    </w:p>
    <w:p w14:paraId="48EB9EF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362 </w:t>
      </w:r>
      <w:r>
        <w:rPr>
          <w:rFonts w:ascii="SFRM2074" w:hAnsi="SFRM2074" w:cs="SFRM2074"/>
          <w:lang w:val="en-US"/>
        </w:rPr>
        <w:t>that ultimately determine if the interaction occurs when the partner species are</w:t>
      </w:r>
    </w:p>
    <w:p w14:paraId="123DAF84" w14:textId="12CA2430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363 </w:t>
      </w:r>
      <w:r>
        <w:rPr>
          <w:rFonts w:ascii="SFRM2074" w:hAnsi="SFRM2074" w:cs="SFRM2074"/>
          <w:lang w:val="en-US"/>
        </w:rPr>
        <w:t xml:space="preserve">present. </w:t>
      </w:r>
      <w:del w:id="33" w:author="Jens M. Olesen" w:date="2015-09-02T18:56:00Z">
        <w:r w:rsidDel="00F43B6B">
          <w:rPr>
            <w:rFonts w:ascii="SFRM2074" w:hAnsi="SFRM2074" w:cs="SFRM2074"/>
            <w:lang w:val="en-US"/>
          </w:rPr>
          <w:delText xml:space="preserve">It </w:delText>
        </w:r>
      </w:del>
      <w:ins w:id="34" w:author="Jens M. Olesen" w:date="2015-09-02T18:56:00Z">
        <w:r w:rsidR="00F43B6B">
          <w:rPr>
            <w:rFonts w:ascii="SFRM2074" w:hAnsi="SFRM2074" w:cs="SFRM2074"/>
            <w:lang w:val="en-US"/>
          </w:rPr>
          <w:t xml:space="preserve">In </w:t>
        </w:r>
      </w:ins>
      <w:r>
        <w:rPr>
          <w:rFonts w:ascii="SFRM2074" w:hAnsi="SFRM2074" w:cs="SFRM2074"/>
          <w:lang w:val="en-US"/>
        </w:rPr>
        <w:t>its simplest form, _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could be estimated from just the product of part</w:t>
      </w:r>
      <w:r>
        <w:rPr>
          <w:rFonts w:ascii="SFRM2074" w:hAnsi="SFRM2074" w:cs="SFRM2074"/>
          <w:sz w:val="12"/>
          <w:szCs w:val="12"/>
          <w:lang w:val="en-US"/>
        </w:rPr>
        <w:t>364</w:t>
      </w:r>
    </w:p>
    <w:p w14:paraId="6383094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ner species abundances, an approach recently used as a null model to assess the</w:t>
      </w:r>
    </w:p>
    <w:p w14:paraId="35070C8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365 </w:t>
      </w:r>
      <w:r>
        <w:rPr>
          <w:rFonts w:ascii="SFRM2074" w:hAnsi="SFRM2074" w:cs="SFRM2074"/>
          <w:lang w:val="en-US"/>
        </w:rPr>
        <w:t>role of biological constraints in generating forbidden links and explaining interac</w:t>
      </w:r>
      <w:r>
        <w:rPr>
          <w:rFonts w:ascii="SFRM2074" w:hAnsi="SFRM2074" w:cs="SFRM2074"/>
          <w:sz w:val="12"/>
          <w:szCs w:val="12"/>
          <w:lang w:val="en-US"/>
        </w:rPr>
        <w:t>366</w:t>
      </w:r>
    </w:p>
    <w:p w14:paraId="6A798CC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 patterns (Vizentin-Bugoni, Maruyama &amp; Sazima, 2014). Yet more complex</w:t>
      </w:r>
    </w:p>
    <w:p w14:paraId="541AD5C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367 </w:t>
      </w:r>
      <w:r>
        <w:rPr>
          <w:rFonts w:ascii="SFRM2074" w:hAnsi="SFRM2074" w:cs="SFRM2074"/>
          <w:lang w:val="en-US"/>
        </w:rPr>
        <w:t>models should incorporate not only interspecific encounter probabilities, but also</w:t>
      </w:r>
    </w:p>
    <w:p w14:paraId="24874C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368 </w:t>
      </w:r>
      <w:r>
        <w:rPr>
          <w:rFonts w:ascii="SFRM2074" w:hAnsi="SFRM2074" w:cs="SFRM2074"/>
          <w:lang w:val="en-US"/>
        </w:rPr>
        <w:t>phenotypic matching and incidence of forbidden links.</w:t>
      </w:r>
    </w:p>
    <w:p w14:paraId="757D104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369 </w:t>
      </w:r>
      <w:r>
        <w:rPr>
          <w:rFonts w:ascii="SFRM2074" w:hAnsi="SFRM2074" w:cs="SFRM2074"/>
          <w:lang w:val="en-US"/>
        </w:rPr>
        <w:t>Rarefaction analysis and diversity-accumulation analysis (Magurran, 1988; Hor</w:t>
      </w:r>
      <w:r>
        <w:rPr>
          <w:rFonts w:ascii="SFRM2074" w:hAnsi="SFRM2074" w:cs="SFRM2074"/>
          <w:sz w:val="12"/>
          <w:szCs w:val="12"/>
          <w:lang w:val="en-US"/>
        </w:rPr>
        <w:t>370</w:t>
      </w:r>
    </w:p>
    <w:p w14:paraId="59E7065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tal, Borges &amp; Gaspar, 2006) come up immediately with this type of dataset. This</w:t>
      </w:r>
    </w:p>
    <w:p w14:paraId="0EEAB2B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371 </w:t>
      </w:r>
      <w:r>
        <w:rPr>
          <w:rFonts w:ascii="SFRM2074" w:hAnsi="SFRM2074" w:cs="SFRM2074"/>
          <w:lang w:val="en-US"/>
        </w:rPr>
        <w:t>procedure plots the accumulation curve for the expected number of distinct pair</w:t>
      </w:r>
      <w:r>
        <w:rPr>
          <w:rFonts w:ascii="SFRM2074" w:hAnsi="SFRM2074" w:cs="SFRM2074"/>
          <w:sz w:val="12"/>
          <w:szCs w:val="12"/>
          <w:lang w:val="en-US"/>
        </w:rPr>
        <w:t>372</w:t>
      </w:r>
    </w:p>
    <w:p w14:paraId="5CD7B78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wise interactions recorded with increasing sampling effort (Jordano, Vázquez &amp;</w:t>
      </w:r>
    </w:p>
    <w:p w14:paraId="5AA9939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373 </w:t>
      </w:r>
      <w:r>
        <w:rPr>
          <w:rFonts w:ascii="SFRM2074" w:hAnsi="SFRM2074" w:cs="SFRM2074"/>
          <w:lang w:val="en-US"/>
        </w:rPr>
        <w:t>Bascompte, 2009; Olesen et al., 2011). Asymptotic estimates of interaction rich</w:t>
      </w:r>
      <w:r>
        <w:rPr>
          <w:rFonts w:ascii="SFRM2074" w:hAnsi="SFRM2074" w:cs="SFRM2074"/>
          <w:sz w:val="12"/>
          <w:szCs w:val="12"/>
          <w:lang w:val="en-US"/>
        </w:rPr>
        <w:t>374</w:t>
      </w:r>
    </w:p>
    <w:p w14:paraId="368FA28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lang w:val="en-US"/>
        </w:rPr>
        <w:t>ness and its associated standard errors and confidence intervals can thus be ob</w:t>
      </w:r>
      <w:r>
        <w:rPr>
          <w:rFonts w:ascii="SFRM2074" w:hAnsi="SFRM2074" w:cs="SFRM2074"/>
          <w:sz w:val="12"/>
          <w:szCs w:val="12"/>
          <w:lang w:val="en-US"/>
        </w:rPr>
        <w:t>375</w:t>
      </w:r>
    </w:p>
    <w:p w14:paraId="3F5B085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tained (Hortal, Borges &amp; Gaspar, 2006). It should be noted that the asymptotic</w:t>
      </w:r>
    </w:p>
    <w:p w14:paraId="225C79C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376 </w:t>
      </w:r>
      <w:r>
        <w:rPr>
          <w:rFonts w:ascii="SFRM2074" w:hAnsi="SFRM2074" w:cs="SFRM2074"/>
          <w:lang w:val="en-US"/>
        </w:rPr>
        <w:t>estimate of interaction richness implicitly ignores the fact that, due to forbidden</w:t>
      </w:r>
    </w:p>
    <w:p w14:paraId="50B9992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377 </w:t>
      </w:r>
      <w:r>
        <w:rPr>
          <w:rFonts w:ascii="SFRM2074" w:hAnsi="SFRM2074" w:cs="SFRM2074"/>
          <w:lang w:val="en-US"/>
        </w:rPr>
        <w:t>links, a number of pairwise interactions among the I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number specified in the</w:t>
      </w:r>
    </w:p>
    <w:p w14:paraId="7B34FAF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378 </w:t>
      </w:r>
      <w:r>
        <w:rPr>
          <w:rFonts w:ascii="SFRM2074" w:hAnsi="SFRM2074" w:cs="SFRM2074"/>
          <w:lang w:val="en-US"/>
        </w:rPr>
        <w:t>adjacency matrix _ cannot be recorded, irrespective of sampling effort. Therefore,</w:t>
      </w:r>
    </w:p>
    <w:p w14:paraId="3A8C4CA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379 </w:t>
      </w:r>
      <w:r>
        <w:rPr>
          <w:rFonts w:ascii="SFRM2074" w:hAnsi="SFRM2074" w:cs="SFRM2074"/>
          <w:lang w:val="en-US"/>
        </w:rPr>
        <w:t>the asymptotic value most likely is an overestimate of the actual maximum number</w:t>
      </w:r>
    </w:p>
    <w:p w14:paraId="3365F07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380 </w:t>
      </w:r>
      <w:r>
        <w:rPr>
          <w:rFonts w:ascii="SFRM2074" w:hAnsi="SFRM2074" w:cs="SFRM2074"/>
          <w:lang w:val="en-US"/>
        </w:rPr>
        <w:t>of links that can be present in an assemblage. If forbidden links are taken into ac</w:t>
      </w:r>
      <w:r>
        <w:rPr>
          <w:rFonts w:ascii="SFRM2074" w:hAnsi="SFRM2074" w:cs="SFRM2074"/>
          <w:sz w:val="12"/>
          <w:szCs w:val="12"/>
          <w:lang w:val="en-US"/>
        </w:rPr>
        <w:t>381</w:t>
      </w:r>
    </w:p>
    <w:p w14:paraId="68C810B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count, the asymptotic estimate should be lower. Yet, to the best of my knowledge,</w:t>
      </w:r>
    </w:p>
    <w:p w14:paraId="5E3597B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382 </w:t>
      </w:r>
      <w:r>
        <w:rPr>
          <w:rFonts w:ascii="SFRM2074" w:hAnsi="SFRM2074" w:cs="SFRM2074"/>
          <w:lang w:val="en-US"/>
        </w:rPr>
        <w:t>there is no theory developed to estimate this “biologically real” asymptotic value.</w:t>
      </w:r>
    </w:p>
    <w:p w14:paraId="4909340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19</w:t>
      </w:r>
    </w:p>
    <w:p w14:paraId="011D920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6678448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383 </w:t>
      </w:r>
      <w:r>
        <w:rPr>
          <w:rFonts w:ascii="SFRM2074" w:hAnsi="SFRM2074" w:cs="SFRM2074"/>
          <w:lang w:val="en-US"/>
        </w:rPr>
        <w:t>Not unexpectedly, most recent analyses of sampling effort in ecological network</w:t>
      </w:r>
    </w:p>
    <w:p w14:paraId="2EE9C0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384 </w:t>
      </w:r>
      <w:r>
        <w:rPr>
          <w:rFonts w:ascii="SFRM2074" w:hAnsi="SFRM2074" w:cs="SFRM2074"/>
          <w:lang w:val="en-US"/>
        </w:rPr>
        <w:t>studies found evidences of undersampling (Chacoff et al., 2012). This needs not</w:t>
      </w:r>
    </w:p>
    <w:p w14:paraId="5879327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385 </w:t>
      </w:r>
      <w:r>
        <w:rPr>
          <w:rFonts w:ascii="SFRM2074" w:hAnsi="SFRM2074" w:cs="SFRM2074"/>
          <w:lang w:val="en-US"/>
        </w:rPr>
        <w:t>to be true, especially when interaction subwebs are studied (Olesen et al., 2011;</w:t>
      </w:r>
    </w:p>
    <w:p w14:paraId="3C931D6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386 </w:t>
      </w:r>
      <w:r>
        <w:rPr>
          <w:rFonts w:ascii="SFRM2074" w:hAnsi="SFRM2074" w:cs="SFRM2074"/>
          <w:lang w:val="en-US"/>
        </w:rPr>
        <w:t>Vizentin-Bugoni, Maruyama &amp; Sazima, 2014), and once the issue of structural</w:t>
      </w:r>
    </w:p>
    <w:p w14:paraId="72DD09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387 </w:t>
      </w:r>
      <w:r>
        <w:rPr>
          <w:rFonts w:ascii="SFRM2074" w:hAnsi="SFRM2074" w:cs="SFRM2074"/>
          <w:lang w:val="en-US"/>
        </w:rPr>
        <w:t>zeroes in the interaction matrices is effectively incorporated in the estimates.</w:t>
      </w:r>
    </w:p>
    <w:p w14:paraId="24BCE6B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388 </w:t>
      </w:r>
      <w:r>
        <w:rPr>
          <w:rFonts w:ascii="SFRM2074" w:hAnsi="SFRM2074" w:cs="SFRM2074"/>
          <w:sz w:val="34"/>
          <w:szCs w:val="34"/>
          <w:lang w:val="en-US"/>
        </w:rPr>
        <w:t>The real missing links</w:t>
      </w:r>
    </w:p>
    <w:p w14:paraId="7DEAC6E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389 </w:t>
      </w:r>
      <w:r>
        <w:rPr>
          <w:rFonts w:ascii="SFRM2074" w:hAnsi="SFRM2074" w:cs="SFRM2074"/>
          <w:lang w:val="en-US"/>
        </w:rPr>
        <w:t>Given that a fraction of unobserved interactions can be accounted for by for</w:t>
      </w:r>
      <w:r>
        <w:rPr>
          <w:rFonts w:ascii="SFRM2074" w:hAnsi="SFRM2074" w:cs="SFRM2074"/>
          <w:sz w:val="12"/>
          <w:szCs w:val="12"/>
          <w:lang w:val="en-US"/>
        </w:rPr>
        <w:t>390</w:t>
      </w:r>
    </w:p>
    <w:p w14:paraId="32DC708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bidden links, what about the remaining missing interactions? We have already</w:t>
      </w:r>
    </w:p>
    <w:p w14:paraId="4DD55C9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391 </w:t>
      </w:r>
      <w:r>
        <w:rPr>
          <w:rFonts w:ascii="SFRM2074" w:hAnsi="SFRM2074" w:cs="SFRM2074"/>
          <w:lang w:val="en-US"/>
        </w:rPr>
        <w:t>discussed that some of these could still be related to unaccounted constraints, and</w:t>
      </w:r>
    </w:p>
    <w:p w14:paraId="0D4D97C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392 </w:t>
      </w:r>
      <w:r>
        <w:rPr>
          <w:rFonts w:ascii="SFRM2074" w:hAnsi="SFRM2074" w:cs="SFRM2074"/>
          <w:lang w:val="en-US"/>
        </w:rPr>
        <w:t>still others would be certainly attributable to insufficient sampling. Would this</w:t>
      </w:r>
    </w:p>
    <w:p w14:paraId="74C5348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393 </w:t>
      </w:r>
      <w:r>
        <w:rPr>
          <w:rFonts w:ascii="SFRM2074" w:hAnsi="SFRM2074" w:cs="SFRM2074"/>
          <w:lang w:val="en-US"/>
        </w:rPr>
        <w:t>always be the case? Multispecific assemblages of distinct taxonomic relatedness,</w:t>
      </w:r>
    </w:p>
    <w:p w14:paraId="4C7C89C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394 </w:t>
      </w:r>
      <w:r>
        <w:rPr>
          <w:rFonts w:ascii="SFRM2074" w:hAnsi="SFRM2074" w:cs="SFRM2074"/>
          <w:lang w:val="en-US"/>
        </w:rPr>
        <w:t>whose interactions can be represented as bipartite networks (e.g., host-parasite,</w:t>
      </w:r>
    </w:p>
    <w:p w14:paraId="60BDE79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395 </w:t>
      </w:r>
      <w:r>
        <w:rPr>
          <w:rFonts w:ascii="SFRM2074" w:hAnsi="SFRM2074" w:cs="SFRM2074"/>
          <w:lang w:val="en-US"/>
        </w:rPr>
        <w:t>plant-animal mutualisms, plant-herbivore interactions- with two distinct sets of</w:t>
      </w:r>
    </w:p>
    <w:p w14:paraId="7069647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396 </w:t>
      </w:r>
      <w:r>
        <w:rPr>
          <w:rFonts w:ascii="SFRM2074" w:hAnsi="SFRM2074" w:cs="SFRM2074"/>
          <w:lang w:val="en-US"/>
        </w:rPr>
        <w:t>unrelated higher taxa), are shaped by interspecific encounters among individuals</w:t>
      </w:r>
    </w:p>
    <w:p w14:paraId="16400B5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397 </w:t>
      </w:r>
      <w:r>
        <w:rPr>
          <w:rFonts w:ascii="SFRM2074" w:hAnsi="SFRM2074" w:cs="SFRM2074"/>
          <w:lang w:val="en-US"/>
        </w:rPr>
        <w:t>of the partner species (Fig. 2). A crucial ecological aspect limiting these inter</w:t>
      </w:r>
      <w:r>
        <w:rPr>
          <w:rFonts w:ascii="SFRM2074" w:hAnsi="SFRM2074" w:cs="SFRM2074"/>
          <w:sz w:val="12"/>
          <w:szCs w:val="12"/>
          <w:lang w:val="en-US"/>
        </w:rPr>
        <w:t>398</w:t>
      </w:r>
    </w:p>
    <w:p w14:paraId="31FECD1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actions is the probability of interspecific encounter, i.e., the probability that two</w:t>
      </w:r>
    </w:p>
    <w:p w14:paraId="170D9FD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399 </w:t>
      </w:r>
      <w:r>
        <w:rPr>
          <w:rFonts w:ascii="SFRM2074" w:hAnsi="SFRM2074" w:cs="SFRM2074"/>
          <w:lang w:val="en-US"/>
        </w:rPr>
        <w:t>individuals of the partner species actually encounter each other in nature.</w:t>
      </w:r>
    </w:p>
    <w:p w14:paraId="00BA3B2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400 </w:t>
      </w:r>
      <w:r>
        <w:rPr>
          <w:rFonts w:ascii="SFRM2074" w:hAnsi="SFRM2074" w:cs="SFRM2074"/>
          <w:lang w:val="en-US"/>
        </w:rPr>
        <w:t>Given log-normally distributed abundances of the two species groups, the ex</w:t>
      </w:r>
      <w:r>
        <w:rPr>
          <w:rFonts w:ascii="SFRM2074" w:hAnsi="SFRM2074" w:cs="SFRM2074"/>
          <w:sz w:val="12"/>
          <w:szCs w:val="12"/>
          <w:lang w:val="en-US"/>
        </w:rPr>
        <w:t>401</w:t>
      </w:r>
    </w:p>
    <w:p w14:paraId="037BE93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pected “neutral” probabilities of interspecific encounter (PIE) would be simply</w:t>
      </w:r>
    </w:p>
    <w:p w14:paraId="43AD9BB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402 </w:t>
      </w:r>
      <w:r>
        <w:rPr>
          <w:rFonts w:ascii="SFRM2074" w:hAnsi="SFRM2074" w:cs="SFRM2074"/>
          <w:lang w:val="en-US"/>
        </w:rPr>
        <w:t>the product of the two lognormal distributions. Thus, we might expect that for</w:t>
      </w:r>
    </w:p>
    <w:p w14:paraId="763CD46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403 </w:t>
      </w:r>
      <w:r>
        <w:rPr>
          <w:rFonts w:ascii="SFRM2074" w:hAnsi="SFRM2074" w:cs="SFRM2074"/>
          <w:lang w:val="en-US"/>
        </w:rPr>
        <w:t>low PIE values, pairwise interactions would be either extremely difficult to sam</w:t>
      </w:r>
      <w:r>
        <w:rPr>
          <w:rFonts w:ascii="SFRM2074" w:hAnsi="SFRM2074" w:cs="SFRM2074"/>
          <w:sz w:val="12"/>
          <w:szCs w:val="12"/>
          <w:lang w:val="en-US"/>
        </w:rPr>
        <w:t>404</w:t>
      </w:r>
    </w:p>
    <w:p w14:paraId="16AD17C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ple, or just simply non-occurring in nature. Consider the Nava de las Correhuelas</w:t>
      </w:r>
    </w:p>
    <w:p w14:paraId="09754B1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405 </w:t>
      </w:r>
      <w:r>
        <w:rPr>
          <w:rFonts w:ascii="SFRM2074" w:hAnsi="SFRM2074" w:cs="SFRM2074"/>
          <w:lang w:val="en-US"/>
        </w:rPr>
        <w:t>interaction web (NCH, Table 2), with A = 36, P = 25, I = 181, and almost</w:t>
      </w:r>
    </w:p>
    <w:p w14:paraId="73CD79A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20</w:t>
      </w:r>
    </w:p>
    <w:p w14:paraId="2CC0070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5DD9926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406 </w:t>
      </w:r>
      <w:r>
        <w:rPr>
          <w:rFonts w:ascii="SFRM2074" w:hAnsi="SFRM2074" w:cs="SFRM2074"/>
          <w:lang w:val="en-US"/>
        </w:rPr>
        <w:t>half of the unobserved interactions not accounted for by forbidden links missing</w:t>
      </w:r>
    </w:p>
    <w:p w14:paraId="7ED20F2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407 </w:t>
      </w:r>
      <w:r>
        <w:rPr>
          <w:rFonts w:ascii="SFRM2074" w:hAnsi="SFRM2074" w:cs="SFRM2074"/>
          <w:lang w:val="en-US"/>
        </w:rPr>
        <w:t>links, M = 53.1%. Given the robust sampling of this network (Jordano, Vázquez</w:t>
      </w:r>
    </w:p>
    <w:p w14:paraId="5B9BF23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408 </w:t>
      </w:r>
      <w:r>
        <w:rPr>
          <w:rFonts w:ascii="SFRM2074" w:hAnsi="SFRM2074" w:cs="SFRM2074"/>
          <w:lang w:val="en-US"/>
        </w:rPr>
        <w:t>&amp; Bascompte, 2009), a sizable fraction of these possible but missing links would</w:t>
      </w:r>
    </w:p>
    <w:p w14:paraId="08A7A72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409 </w:t>
      </w:r>
      <w:r>
        <w:rPr>
          <w:rFonts w:ascii="SFRM2074" w:hAnsi="SFRM2074" w:cs="SFRM2074"/>
          <w:lang w:val="en-US"/>
        </w:rPr>
        <w:t>be simply not occurring in nature, most likely by extremely low PIE, in fact</w:t>
      </w:r>
    </w:p>
    <w:p w14:paraId="22C4837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410 </w:t>
      </w:r>
      <w:r>
        <w:rPr>
          <w:rFonts w:ascii="SFRM2074" w:hAnsi="SFRM2074" w:cs="SFRM2074"/>
          <w:lang w:val="en-US"/>
        </w:rPr>
        <w:t>asymptotically zero. Given the vectorized list of pairwise interactions for NCH, I</w:t>
      </w:r>
    </w:p>
    <w:p w14:paraId="67F3850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411 </w:t>
      </w:r>
      <w:r>
        <w:rPr>
          <w:rFonts w:ascii="SFRM2074" w:hAnsi="SFRM2074" w:cs="SFRM2074"/>
          <w:lang w:val="en-US"/>
        </w:rPr>
        <w:t>computed the PIE values for each one by multiplying element wise the two species</w:t>
      </w:r>
    </w:p>
    <w:p w14:paraId="04443F5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412 </w:t>
      </w:r>
      <w:r>
        <w:rPr>
          <w:rFonts w:ascii="SFRM2074" w:hAnsi="SFRM2074" w:cs="SFRM2074"/>
          <w:lang w:val="en-US"/>
        </w:rPr>
        <w:t>abundance distributions. The PIE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= 0.0597, being a neutral estimate, based</w:t>
      </w:r>
    </w:p>
    <w:p w14:paraId="493F54A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413 </w:t>
      </w:r>
      <w:r>
        <w:rPr>
          <w:rFonts w:ascii="SFRM2074" w:hAnsi="SFRM2074" w:cs="SFRM2074"/>
          <w:lang w:val="en-US"/>
        </w:rPr>
        <w:t>on the assumption that interactions occur in proportion to the species-specific local</w:t>
      </w:r>
    </w:p>
    <w:p w14:paraId="1D9F9FA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414 </w:t>
      </w:r>
      <w:r>
        <w:rPr>
          <w:rFonts w:ascii="SFRM2074" w:hAnsi="SFRM2074" w:cs="SFRM2074"/>
          <w:lang w:val="en-US"/>
        </w:rPr>
        <w:t>abundances. With PIE</w:t>
      </w:r>
      <w:r>
        <w:rPr>
          <w:rFonts w:ascii="SFRM2074" w:hAnsi="SFRM2074" w:cs="SFRM2074"/>
          <w:sz w:val="16"/>
          <w:szCs w:val="16"/>
          <w:lang w:val="en-US"/>
        </w:rPr>
        <w:t xml:space="preserve">median </w:t>
      </w:r>
      <w:r>
        <w:rPr>
          <w:rFonts w:ascii="SFRM2074" w:hAnsi="SFRM2074" w:cs="SFRM2074"/>
          <w:lang w:val="en-US"/>
        </w:rPr>
        <w:t>&lt; 1:4 10</w:t>
      </w:r>
      <w:r>
        <w:rPr>
          <w:rFonts w:ascii="SFRM2074" w:hAnsi="SFRM2074" w:cs="SFRM2074"/>
          <w:sz w:val="16"/>
          <w:szCs w:val="16"/>
          <w:lang w:val="en-US"/>
        </w:rPr>
        <w:t xml:space="preserve">􀀀4 </w:t>
      </w:r>
      <w:r>
        <w:rPr>
          <w:rFonts w:ascii="SFRM2074" w:hAnsi="SFRM2074" w:cs="SFRM2074"/>
          <w:lang w:val="en-US"/>
        </w:rPr>
        <w:t>we may safely expect (note the quantile</w:t>
      </w:r>
    </w:p>
    <w:p w14:paraId="0FBB9AD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415 </w:t>
      </w:r>
      <w:r>
        <w:rPr>
          <w:rFonts w:ascii="SFRM2074" w:hAnsi="SFRM2074" w:cs="SFRM2074"/>
          <w:lang w:val="en-US"/>
        </w:rPr>
        <w:t>estimate Q</w:t>
      </w:r>
      <w:r>
        <w:rPr>
          <w:rFonts w:ascii="SFRM2074" w:hAnsi="SFRM2074" w:cs="SFRM2074"/>
          <w:sz w:val="16"/>
          <w:szCs w:val="16"/>
          <w:lang w:val="en-US"/>
        </w:rPr>
        <w:t xml:space="preserve">75% </w:t>
      </w:r>
      <w:r>
        <w:rPr>
          <w:rFonts w:ascii="SFRM2074" w:hAnsi="SFRM2074" w:cs="SFRM2074"/>
          <w:lang w:val="en-US"/>
        </w:rPr>
        <w:t>=3:27 10</w:t>
      </w:r>
      <w:r>
        <w:rPr>
          <w:rFonts w:ascii="SFRM2074" w:hAnsi="SFRM2074" w:cs="SFRM2074"/>
          <w:sz w:val="16"/>
          <w:szCs w:val="16"/>
          <w:lang w:val="en-US"/>
        </w:rPr>
        <w:t>􀀀4</w:t>
      </w:r>
      <w:r>
        <w:rPr>
          <w:rFonts w:ascii="SFRM2074" w:hAnsi="SFRM2074" w:cs="SFRM2074"/>
          <w:lang w:val="en-US"/>
        </w:rPr>
        <w:t>) that a sizable fraction of these missing interactions</w:t>
      </w:r>
    </w:p>
    <w:p w14:paraId="2B30CCA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416 </w:t>
      </w:r>
      <w:r>
        <w:rPr>
          <w:rFonts w:ascii="SFRM2074" w:hAnsi="SFRM2074" w:cs="SFRM2074"/>
          <w:lang w:val="en-US"/>
        </w:rPr>
        <w:t>may simply not occur according to this neutral expectation (Jordano, 1987; Ole</w:t>
      </w:r>
      <w:r>
        <w:rPr>
          <w:rFonts w:ascii="SFRM2074" w:hAnsi="SFRM2074" w:cs="SFRM2074"/>
          <w:sz w:val="12"/>
          <w:szCs w:val="12"/>
          <w:lang w:val="en-US"/>
        </w:rPr>
        <w:t>417</w:t>
      </w:r>
    </w:p>
    <w:p w14:paraId="0A28F22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sen et al., 2011) (neutral forbidden links, sensu Canard et al., 2012). Which is the</w:t>
      </w:r>
    </w:p>
    <w:p w14:paraId="5FDD70F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418 </w:t>
      </w:r>
      <w:r>
        <w:rPr>
          <w:rFonts w:ascii="SFRM2074" w:hAnsi="SFRM2074" w:cs="SFRM2074"/>
          <w:lang w:val="en-US"/>
        </w:rPr>
        <w:t>expected frequency for pairwise interactions? and, which is the expected proba</w:t>
      </w:r>
      <w:r>
        <w:rPr>
          <w:rFonts w:ascii="SFRM2074" w:hAnsi="SFRM2074" w:cs="SFRM2074"/>
          <w:sz w:val="12"/>
          <w:szCs w:val="12"/>
          <w:lang w:val="en-US"/>
        </w:rPr>
        <w:t>419</w:t>
      </w:r>
    </w:p>
    <w:p w14:paraId="4D43AE8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bility for unobserved interactions? More specifically, which is the probability of</w:t>
      </w:r>
    </w:p>
    <w:p w14:paraId="388BB2C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420 </w:t>
      </w:r>
      <w:r>
        <w:rPr>
          <w:rFonts w:ascii="SFRM2074" w:hAnsi="SFRM2074" w:cs="SFRM2074"/>
          <w:lang w:val="en-US"/>
        </w:rPr>
        <w:t>missing interactions, M (i.e., the unobserved ones that cannot be accounted for as</w:t>
      </w:r>
    </w:p>
    <w:p w14:paraId="62577E6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421 </w:t>
      </w:r>
      <w:r>
        <w:rPr>
          <w:rFonts w:ascii="SFRM2074" w:hAnsi="SFRM2074" w:cs="SFRM2074"/>
          <w:lang w:val="en-US"/>
        </w:rPr>
        <w:t>forbidden links)?</w:t>
      </w:r>
    </w:p>
    <w:p w14:paraId="5198E8A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422 </w:t>
      </w:r>
      <w:r>
        <w:rPr>
          <w:rFonts w:ascii="SFRM2074" w:hAnsi="SFRM2074" w:cs="SFRM2074"/>
          <w:lang w:val="en-US"/>
        </w:rPr>
        <w:t>When we consider the vectorized interaction matrix, enumerating all pairwise</w:t>
      </w:r>
    </w:p>
    <w:p w14:paraId="7222CB4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423 </w:t>
      </w:r>
      <w:r>
        <w:rPr>
          <w:rFonts w:ascii="SFRM2074" w:hAnsi="SFRM2074" w:cs="SFRM2074"/>
          <w:lang w:val="en-US"/>
        </w:rPr>
        <w:t>interactions for the AP combinations, the expected probabilities of finding a given</w:t>
      </w:r>
    </w:p>
    <w:p w14:paraId="3BDC3C0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424 </w:t>
      </w:r>
      <w:r>
        <w:rPr>
          <w:rFonts w:ascii="SFRM2074" w:hAnsi="SFRM2074" w:cs="SFRM2074"/>
          <w:lang w:val="en-US"/>
        </w:rPr>
        <w:t>interaction can be estimated with a Good-Turing approximation (Good, 1953).</w:t>
      </w:r>
    </w:p>
    <w:p w14:paraId="0AF6BF9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425 </w:t>
      </w:r>
      <w:r>
        <w:rPr>
          <w:rFonts w:ascii="SFRM2074" w:hAnsi="SFRM2074" w:cs="SFRM2074"/>
          <w:lang w:val="en-US"/>
        </w:rPr>
        <w:t>The technique, developed by Alan Turing and I.J. Good with applications to lin</w:t>
      </w:r>
      <w:r>
        <w:rPr>
          <w:rFonts w:ascii="SFRM2074" w:hAnsi="SFRM2074" w:cs="SFRM2074"/>
          <w:sz w:val="12"/>
          <w:szCs w:val="12"/>
          <w:lang w:val="en-US"/>
        </w:rPr>
        <w:t>426</w:t>
      </w:r>
    </w:p>
    <w:p w14:paraId="3721CE4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guistics and word analysis (Gale &amp; Sampson, 1995) has been recently applied in</w:t>
      </w:r>
    </w:p>
    <w:p w14:paraId="26F3C81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427 </w:t>
      </w:r>
      <w:r>
        <w:rPr>
          <w:rFonts w:ascii="SFRM2074" w:hAnsi="SFRM2074" w:cs="SFRM2074"/>
          <w:lang w:val="en-US"/>
        </w:rPr>
        <w:t>ecology (Chao et al., 2015), estimates the probability of recording an interaction</w:t>
      </w:r>
    </w:p>
    <w:p w14:paraId="714F368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428 </w:t>
      </w:r>
      <w:r>
        <w:rPr>
          <w:rFonts w:ascii="SFRM2074" w:hAnsi="SFRM2074" w:cs="SFRM2074"/>
          <w:lang w:val="en-US"/>
        </w:rPr>
        <w:t>of a hitherto unseen pair of partners, given a set of past records of interactions</w:t>
      </w:r>
    </w:p>
    <w:p w14:paraId="06EC9B2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429 </w:t>
      </w:r>
      <w:r>
        <w:rPr>
          <w:rFonts w:ascii="SFRM2074" w:hAnsi="SFRM2074" w:cs="SFRM2074"/>
          <w:lang w:val="en-US"/>
        </w:rPr>
        <w:t>between other species pairs. Let a sample of N interactions so that n</w:t>
      </w:r>
      <w:r>
        <w:rPr>
          <w:rFonts w:ascii="SFRM2074" w:hAnsi="SFRM2074" w:cs="SFRM2074"/>
          <w:sz w:val="16"/>
          <w:szCs w:val="16"/>
          <w:lang w:val="en-US"/>
        </w:rPr>
        <w:t xml:space="preserve">r </w:t>
      </w:r>
      <w:r>
        <w:rPr>
          <w:rFonts w:ascii="SFRM2074" w:hAnsi="SFRM2074" w:cs="SFRM2074"/>
          <w:lang w:val="en-US"/>
        </w:rPr>
        <w:t>distinct</w:t>
      </w:r>
    </w:p>
    <w:p w14:paraId="3E0948F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430 </w:t>
      </w:r>
      <w:r>
        <w:rPr>
          <w:rFonts w:ascii="SFRM2074" w:hAnsi="SFRM2074" w:cs="SFRM2074"/>
          <w:lang w:val="en-US"/>
        </w:rPr>
        <w:t>pairwise interactions have exactly r records. All Good-Turing estimators obtain</w:t>
      </w:r>
    </w:p>
    <w:p w14:paraId="053FFF4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21</w:t>
      </w:r>
    </w:p>
    <w:p w14:paraId="032FE87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5FF6934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431 </w:t>
      </w:r>
      <w:r>
        <w:rPr>
          <w:rFonts w:ascii="SFRM2074" w:hAnsi="SFRM2074" w:cs="SFRM2074"/>
          <w:lang w:val="en-US"/>
        </w:rPr>
        <w:t>the underlying frequencies of events as:</w:t>
      </w:r>
    </w:p>
    <w:p w14:paraId="117D919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P(X) =</w:t>
      </w:r>
    </w:p>
    <w:p w14:paraId="1946590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(N</w:t>
      </w:r>
      <w:r>
        <w:rPr>
          <w:rFonts w:ascii="SFRM2074" w:hAnsi="SFRM2074" w:cs="SFRM2074"/>
          <w:sz w:val="16"/>
          <w:szCs w:val="16"/>
          <w:lang w:val="en-US"/>
        </w:rPr>
        <w:t xml:space="preserve">X </w:t>
      </w:r>
      <w:r>
        <w:rPr>
          <w:rFonts w:ascii="SFRM2074" w:hAnsi="SFRM2074" w:cs="SFRM2074"/>
          <w:lang w:val="en-US"/>
        </w:rPr>
        <w:t>+ 1)</w:t>
      </w:r>
    </w:p>
    <w:p w14:paraId="3AD2CE0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</w:t>
      </w:r>
    </w:p>
    <w:p w14:paraId="4436532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(1 􀀀</w:t>
      </w:r>
    </w:p>
    <w:p w14:paraId="732202D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E(1)</w:t>
      </w:r>
    </w:p>
    <w:p w14:paraId="7AD4115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</w:t>
      </w:r>
    </w:p>
    <w:p w14:paraId="34A99CE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) (1)</w:t>
      </w:r>
    </w:p>
    <w:p w14:paraId="69F53E9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432 </w:t>
      </w:r>
      <w:r>
        <w:rPr>
          <w:rFonts w:ascii="SFRM2074" w:hAnsi="SFRM2074" w:cs="SFRM2074"/>
          <w:lang w:val="en-US"/>
        </w:rPr>
        <w:t>where X is the pairwise interaction, N</w:t>
      </w:r>
      <w:r>
        <w:rPr>
          <w:rFonts w:ascii="SFRM2074" w:hAnsi="SFRM2074" w:cs="SFRM2074"/>
          <w:sz w:val="16"/>
          <w:szCs w:val="16"/>
          <w:lang w:val="en-US"/>
        </w:rPr>
        <w:t xml:space="preserve">X </w:t>
      </w:r>
      <w:r>
        <w:rPr>
          <w:rFonts w:ascii="SFRM2074" w:hAnsi="SFRM2074" w:cs="SFRM2074"/>
          <w:lang w:val="en-US"/>
        </w:rPr>
        <w:t>is the number of times interaction X</w:t>
      </w:r>
    </w:p>
    <w:p w14:paraId="006EACD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433 </w:t>
      </w:r>
      <w:r>
        <w:rPr>
          <w:rFonts w:ascii="SFRM2074" w:hAnsi="SFRM2074" w:cs="SFRM2074"/>
          <w:lang w:val="en-US"/>
        </w:rPr>
        <w:t>is recorded, T is the sample size (number of distinct interactions recorded) and</w:t>
      </w:r>
    </w:p>
    <w:p w14:paraId="30E9EF0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434 </w:t>
      </w:r>
      <w:r>
        <w:rPr>
          <w:rFonts w:ascii="SFRM2074" w:hAnsi="SFRM2074" w:cs="SFRM2074"/>
          <w:lang w:val="en-US"/>
        </w:rPr>
        <w:t>E(1) is an estimate of how many different interactions were recorded exactly once.</w:t>
      </w:r>
    </w:p>
    <w:p w14:paraId="1984A6F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435 </w:t>
      </w:r>
      <w:r>
        <w:rPr>
          <w:rFonts w:ascii="SFRM2074" w:hAnsi="SFRM2074" w:cs="SFRM2074"/>
          <w:lang w:val="en-US"/>
        </w:rPr>
        <w:t>Strictly speaking Equation (1) gives the probability that the next interaction type</w:t>
      </w:r>
    </w:p>
    <w:p w14:paraId="1106C7B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436 </w:t>
      </w:r>
      <w:r>
        <w:rPr>
          <w:rFonts w:ascii="SFRM2074" w:hAnsi="SFRM2074" w:cs="SFRM2074"/>
          <w:lang w:val="en-US"/>
        </w:rPr>
        <w:t>recorded will be X, after sampling a given assemblage of interacting species. In</w:t>
      </w:r>
    </w:p>
    <w:p w14:paraId="4C27544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lang w:val="en-US"/>
        </w:rPr>
        <w:t xml:space="preserve">other words, we scale down the maximum-likelihood estimator </w:t>
      </w:r>
      <w:r>
        <w:rPr>
          <w:rFonts w:ascii="SFRM2074" w:hAnsi="SFRM2074" w:cs="SFRM2074"/>
          <w:sz w:val="16"/>
          <w:szCs w:val="16"/>
          <w:lang w:val="en-US"/>
        </w:rPr>
        <w:t>n</w:t>
      </w:r>
    </w:p>
    <w:p w14:paraId="1BD85BB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 xml:space="preserve">T </w:t>
      </w:r>
      <w:r>
        <w:rPr>
          <w:rFonts w:ascii="SFRM2074" w:hAnsi="SFRM2074" w:cs="SFRM2074"/>
          <w:sz w:val="12"/>
          <w:szCs w:val="12"/>
          <w:lang w:val="en-US"/>
        </w:rPr>
        <w:t xml:space="preserve">437 </w:t>
      </w:r>
      <w:r>
        <w:rPr>
          <w:rFonts w:ascii="SFRM2074" w:hAnsi="SFRM2074" w:cs="SFRM2074"/>
          <w:lang w:val="en-US"/>
        </w:rPr>
        <w:t>by a factor of</w:t>
      </w:r>
    </w:p>
    <w:p w14:paraId="5642E3F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1􀀀E(1)</w:t>
      </w:r>
    </w:p>
    <w:p w14:paraId="5F2FE02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 xml:space="preserve">T </w:t>
      </w:r>
      <w:r>
        <w:rPr>
          <w:rFonts w:ascii="SFRM2074" w:hAnsi="SFRM2074" w:cs="SFRM2074"/>
          <w:sz w:val="12"/>
          <w:szCs w:val="12"/>
          <w:lang w:val="en-US"/>
        </w:rPr>
        <w:t xml:space="preserve">438 </w:t>
      </w:r>
      <w:r>
        <w:rPr>
          <w:rFonts w:ascii="SFRM2074" w:hAnsi="SFRM2074" w:cs="SFRM2074"/>
          <w:lang w:val="en-US"/>
        </w:rPr>
        <w:t>. This reduces all the probabilities for interactions we have recorded, and</w:t>
      </w:r>
    </w:p>
    <w:p w14:paraId="4AB63FA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439 </w:t>
      </w:r>
      <w:r>
        <w:rPr>
          <w:rFonts w:ascii="SFRM2074" w:hAnsi="SFRM2074" w:cs="SFRM2074"/>
          <w:lang w:val="en-US"/>
        </w:rPr>
        <w:t>makes room for interactions we haven’t seen. If we sum over the interactions we</w:t>
      </w:r>
    </w:p>
    <w:p w14:paraId="4CB5F36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lang w:val="en-US"/>
        </w:rPr>
        <w:t xml:space="preserve">have seen, then the sum of P(X) is 1 􀀀 </w:t>
      </w:r>
      <w:r>
        <w:rPr>
          <w:rFonts w:ascii="SFRM2074" w:hAnsi="SFRM2074" w:cs="SFRM2074"/>
          <w:sz w:val="16"/>
          <w:szCs w:val="16"/>
          <w:lang w:val="en-US"/>
        </w:rPr>
        <w:t>1􀀀E(1)</w:t>
      </w:r>
    </w:p>
    <w:p w14:paraId="7B48175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 xml:space="preserve">T </w:t>
      </w:r>
      <w:r>
        <w:rPr>
          <w:rFonts w:ascii="SFRM2074" w:hAnsi="SFRM2074" w:cs="SFRM2074"/>
          <w:sz w:val="12"/>
          <w:szCs w:val="12"/>
          <w:lang w:val="en-US"/>
        </w:rPr>
        <w:t xml:space="preserve">440 </w:t>
      </w:r>
      <w:r>
        <w:rPr>
          <w:rFonts w:ascii="SFRM2074" w:hAnsi="SFRM2074" w:cs="SFRM2074"/>
          <w:lang w:val="en-US"/>
        </w:rPr>
        <w:t>. Because probabilities sum to one,</w:t>
      </w:r>
    </w:p>
    <w:p w14:paraId="17B4BC7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lang w:val="en-US"/>
        </w:rPr>
        <w:t>we have the left-over probability of P</w:t>
      </w:r>
      <w:r>
        <w:rPr>
          <w:rFonts w:ascii="SFRM2074" w:hAnsi="SFRM2074" w:cs="SFRM2074"/>
          <w:sz w:val="16"/>
          <w:szCs w:val="16"/>
          <w:lang w:val="en-US"/>
        </w:rPr>
        <w:t xml:space="preserve">new </w:t>
      </w:r>
      <w:r>
        <w:rPr>
          <w:rFonts w:ascii="SFRM2074" w:hAnsi="SFRM2074" w:cs="SFRM2074"/>
          <w:lang w:val="en-US"/>
        </w:rPr>
        <w:t xml:space="preserve">= </w:t>
      </w:r>
      <w:r>
        <w:rPr>
          <w:rFonts w:ascii="SFRM2074" w:hAnsi="SFRM2074" w:cs="SFRM2074"/>
          <w:sz w:val="16"/>
          <w:szCs w:val="16"/>
          <w:lang w:val="en-US"/>
        </w:rPr>
        <w:t>E(1)</w:t>
      </w:r>
    </w:p>
    <w:p w14:paraId="0BAF53A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 xml:space="preserve">T </w:t>
      </w:r>
      <w:r>
        <w:rPr>
          <w:rFonts w:ascii="SFRM2074" w:hAnsi="SFRM2074" w:cs="SFRM2074"/>
          <w:sz w:val="12"/>
          <w:szCs w:val="12"/>
          <w:lang w:val="en-US"/>
        </w:rPr>
        <w:t xml:space="preserve">441 </w:t>
      </w:r>
      <w:r>
        <w:rPr>
          <w:rFonts w:ascii="SFRM2074" w:hAnsi="SFRM2074" w:cs="SFRM2074"/>
          <w:lang w:val="en-US"/>
        </w:rPr>
        <w:t>of seeing something new, where</w:t>
      </w:r>
    </w:p>
    <w:p w14:paraId="60285A5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442 </w:t>
      </w:r>
      <w:r>
        <w:rPr>
          <w:rFonts w:ascii="SFRM2074" w:hAnsi="SFRM2074" w:cs="SFRM2074"/>
          <w:lang w:val="en-US"/>
        </w:rPr>
        <w:t>new means that we sample a new pairwise interaction.</w:t>
      </w:r>
    </w:p>
    <w:p w14:paraId="071EE2C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443 </w:t>
      </w:r>
      <w:r>
        <w:rPr>
          <w:rFonts w:ascii="SFRM2074" w:hAnsi="SFRM2074" w:cs="SFRM2074"/>
          <w:lang w:val="en-US"/>
        </w:rPr>
        <w:t>Note, however, that Good-Turing estimators, as the traditional asymptotic</w:t>
      </w:r>
    </w:p>
    <w:p w14:paraId="46EE829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444 </w:t>
      </w:r>
      <w:r>
        <w:rPr>
          <w:rFonts w:ascii="SFRM2074" w:hAnsi="SFRM2074" w:cs="SFRM2074"/>
          <w:lang w:val="en-US"/>
        </w:rPr>
        <w:t>estimators, do not account in our case for the forbidden interactions. To account for</w:t>
      </w:r>
    </w:p>
    <w:p w14:paraId="4715EC8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445 </w:t>
      </w:r>
      <w:r>
        <w:rPr>
          <w:rFonts w:ascii="SFRM2074" w:hAnsi="SFRM2074" w:cs="SFRM2074"/>
          <w:lang w:val="en-US"/>
        </w:rPr>
        <w:t>these FL I re-scaled the asymptotic estimates, so that a more meaningful estimate</w:t>
      </w:r>
    </w:p>
    <w:p w14:paraId="2F20881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446 </w:t>
      </w:r>
      <w:r>
        <w:rPr>
          <w:rFonts w:ascii="SFRM2074" w:hAnsi="SFRM2074" w:cs="SFRM2074"/>
          <w:lang w:val="en-US"/>
        </w:rPr>
        <w:t>could be obtained (Table 4). The scaling was calculated as [Chao1_(I+ML)]=AP,</w:t>
      </w:r>
    </w:p>
    <w:p w14:paraId="0E11639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447 </w:t>
      </w:r>
      <w:r>
        <w:rPr>
          <w:rFonts w:ascii="SFRM2074" w:hAnsi="SFRM2074" w:cs="SFRM2074"/>
          <w:lang w:val="en-US"/>
        </w:rPr>
        <w:t>just correcting for the FL frequency, given that I+ML represent the total feasible</w:t>
      </w:r>
    </w:p>
    <w:p w14:paraId="4C25BE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448 </w:t>
      </w:r>
      <w:r>
        <w:rPr>
          <w:rFonts w:ascii="SFRM2074" w:hAnsi="SFRM2074" w:cs="SFRM2074"/>
          <w:lang w:val="en-US"/>
        </w:rPr>
        <w:t>interactions when discounting the forbidden links (Table 1). After scaling, observed</w:t>
      </w:r>
    </w:p>
    <w:p w14:paraId="5F1CDFC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449 </w:t>
      </w:r>
      <w:r>
        <w:rPr>
          <w:rFonts w:ascii="SFRM2074" w:hAnsi="SFRM2074" w:cs="SFRM2074"/>
          <w:lang w:val="en-US"/>
        </w:rPr>
        <w:t>I values (Table 2) are within the Chao1 and ACE asymptotic estimates but below</w:t>
      </w:r>
    </w:p>
    <w:p w14:paraId="71C1B66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450 </w:t>
      </w:r>
      <w:r>
        <w:rPr>
          <w:rFonts w:ascii="SFRM2074" w:hAnsi="SFRM2074" w:cs="SFRM2074"/>
          <w:lang w:val="en-US"/>
        </w:rPr>
        <w:t>the ACE estimates for Hato Ratón and Zackenberg (Table 4). Thus, even after</w:t>
      </w:r>
    </w:p>
    <w:p w14:paraId="2F7F507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451 </w:t>
      </w:r>
      <w:r>
        <w:rPr>
          <w:rFonts w:ascii="SFRM2074" w:hAnsi="SFRM2074" w:cs="SFRM2074"/>
          <w:lang w:val="en-US"/>
        </w:rPr>
        <w:t>re-scaling for FL, it is likely that adequate characterization of most interaction</w:t>
      </w:r>
    </w:p>
    <w:p w14:paraId="423F480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452 </w:t>
      </w:r>
      <w:r>
        <w:rPr>
          <w:rFonts w:ascii="SFRM2074" w:hAnsi="SFRM2074" w:cs="SFRM2074"/>
          <w:lang w:val="en-US"/>
        </w:rPr>
        <w:t>networks will require intensive sampling effort.</w:t>
      </w:r>
    </w:p>
    <w:p w14:paraId="10BB7AC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22</w:t>
      </w:r>
    </w:p>
    <w:p w14:paraId="0362FC2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076FB99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453 </w:t>
      </w:r>
      <w:r>
        <w:rPr>
          <w:rFonts w:ascii="SFRM2074" w:hAnsi="SFRM2074" w:cs="SFRM2074"/>
          <w:sz w:val="34"/>
          <w:szCs w:val="34"/>
          <w:lang w:val="en-US"/>
        </w:rPr>
        <w:t>Discussion</w:t>
      </w:r>
    </w:p>
    <w:p w14:paraId="643068E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454 </w:t>
      </w:r>
      <w:r>
        <w:rPr>
          <w:rFonts w:ascii="SFRM2074" w:hAnsi="SFRM2074" w:cs="SFRM2074"/>
          <w:lang w:val="en-US"/>
        </w:rPr>
        <w:t>Recent work has inferred that most data available for interaction networks are</w:t>
      </w:r>
    </w:p>
    <w:p w14:paraId="3035D1A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455 </w:t>
      </w:r>
      <w:r>
        <w:rPr>
          <w:rFonts w:ascii="SFRM2074" w:hAnsi="SFRM2074" w:cs="SFRM2074"/>
          <w:lang w:val="en-US"/>
        </w:rPr>
        <w:t>incomplete due to undersampling, resulting in a variety of biased parameters and</w:t>
      </w:r>
    </w:p>
    <w:p w14:paraId="1BB86B5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456 </w:t>
      </w:r>
      <w:r>
        <w:rPr>
          <w:rFonts w:ascii="SFRM2074" w:hAnsi="SFRM2074" w:cs="SFRM2074"/>
          <w:lang w:val="en-US"/>
        </w:rPr>
        <w:t>network patterns (Chacoff et al., 2012). It is important to note, however, that</w:t>
      </w:r>
    </w:p>
    <w:p w14:paraId="0CFB2F5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457 </w:t>
      </w:r>
      <w:r>
        <w:rPr>
          <w:rFonts w:ascii="SFRM2074" w:hAnsi="SFRM2074" w:cs="SFRM2074"/>
          <w:lang w:val="en-US"/>
        </w:rPr>
        <w:t>in practice, many surveyed networks to date have been subnets of much larger</w:t>
      </w:r>
    </w:p>
    <w:p w14:paraId="1B53052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458 </w:t>
      </w:r>
      <w:r>
        <w:rPr>
          <w:rFonts w:ascii="SFRM2074" w:hAnsi="SFRM2074" w:cs="SFRM2074"/>
          <w:lang w:val="en-US"/>
        </w:rPr>
        <w:t>networks. This is true for protein interaction, gene regulation, and metabolic</w:t>
      </w:r>
    </w:p>
    <w:p w14:paraId="5AFA658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459 </w:t>
      </w:r>
      <w:r>
        <w:rPr>
          <w:rFonts w:ascii="SFRM2074" w:hAnsi="SFRM2074" w:cs="SFRM2074"/>
          <w:lang w:val="en-US"/>
        </w:rPr>
        <w:t>networks, where only a subset of the molecular entities in a cell have been sam</w:t>
      </w:r>
      <w:r>
        <w:rPr>
          <w:rFonts w:ascii="SFRM2074" w:hAnsi="SFRM2074" w:cs="SFRM2074"/>
          <w:sz w:val="12"/>
          <w:szCs w:val="12"/>
          <w:lang w:val="en-US"/>
        </w:rPr>
        <w:t>460</w:t>
      </w:r>
    </w:p>
    <w:p w14:paraId="53154E7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pled (Stumpf, Wiuf &amp; May, 2005). Despite recent attempts to document whole</w:t>
      </w:r>
    </w:p>
    <w:p w14:paraId="736F4EE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461 </w:t>
      </w:r>
      <w:r>
        <w:rPr>
          <w:rFonts w:ascii="SFRM2074" w:hAnsi="SFRM2074" w:cs="SFRM2074"/>
          <w:lang w:val="en-US"/>
        </w:rPr>
        <w:t>ecosystem meta-networks (Pocock, Evans &amp; Memmott, 2012), it is likely that most</w:t>
      </w:r>
    </w:p>
    <w:p w14:paraId="10336F9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462 </w:t>
      </w:r>
      <w:r>
        <w:rPr>
          <w:rFonts w:ascii="SFRM2074" w:hAnsi="SFRM2074" w:cs="SFRM2074"/>
          <w:lang w:val="en-US"/>
        </w:rPr>
        <w:t>ecological interaction networks will illustrate just major ecosystem compartments.</w:t>
      </w:r>
    </w:p>
    <w:p w14:paraId="204D45E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463 </w:t>
      </w:r>
      <w:r>
        <w:rPr>
          <w:rFonts w:ascii="SFRM2074" w:hAnsi="SFRM2074" w:cs="SFRM2074"/>
          <w:lang w:val="en-US"/>
        </w:rPr>
        <w:t>Due to their high generalization, high temporal and spatial turnover, and high</w:t>
      </w:r>
    </w:p>
    <w:p w14:paraId="4F7EA7E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464 </w:t>
      </w:r>
      <w:r>
        <w:rPr>
          <w:rFonts w:ascii="SFRM2074" w:hAnsi="SFRM2074" w:cs="SFRM2074"/>
          <w:lang w:val="en-US"/>
        </w:rPr>
        <w:t>complexity of association patterns, adequate sampling of ecological interaction</w:t>
      </w:r>
    </w:p>
    <w:p w14:paraId="48FBF04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465 </w:t>
      </w:r>
      <w:r>
        <w:rPr>
          <w:rFonts w:ascii="SFRM2074" w:hAnsi="SFRM2074" w:cs="SFRM2074"/>
          <w:lang w:val="en-US"/>
        </w:rPr>
        <w:t>networks requires extremely large sampling effort. Undersampling of ecological</w:t>
      </w:r>
    </w:p>
    <w:p w14:paraId="043CD55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466 </w:t>
      </w:r>
      <w:r>
        <w:rPr>
          <w:rFonts w:ascii="SFRM2074" w:hAnsi="SFRM2074" w:cs="SFRM2074"/>
          <w:lang w:val="en-US"/>
        </w:rPr>
        <w:t>networks may originate from the analysis of assemblage subsets (e.g., taxonomi</w:t>
      </w:r>
      <w:r>
        <w:rPr>
          <w:rFonts w:ascii="SFRM2074" w:hAnsi="SFRM2074" w:cs="SFRM2074"/>
          <w:sz w:val="12"/>
          <w:szCs w:val="12"/>
          <w:lang w:val="en-US"/>
        </w:rPr>
        <w:t>467</w:t>
      </w:r>
    </w:p>
    <w:p w14:paraId="2CD046E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cally or functionally defined), and/or from logistically-limited sampling effort. It</w:t>
      </w:r>
    </w:p>
    <w:p w14:paraId="4D3C50B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468 </w:t>
      </w:r>
      <w:r>
        <w:rPr>
          <w:rFonts w:ascii="SFRM2074" w:hAnsi="SFRM2074" w:cs="SFRM2074"/>
          <w:lang w:val="en-US"/>
        </w:rPr>
        <w:t>is extremely hard to robustly sample the set of biotic interactions even for rela</w:t>
      </w:r>
      <w:r>
        <w:rPr>
          <w:rFonts w:ascii="SFRM2074" w:hAnsi="SFRM2074" w:cs="SFRM2074"/>
          <w:sz w:val="12"/>
          <w:szCs w:val="12"/>
          <w:lang w:val="en-US"/>
        </w:rPr>
        <w:t>469</w:t>
      </w:r>
    </w:p>
    <w:p w14:paraId="1DF1B66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tively simple, species-poor assemblages; yet, concluding that all ecological network</w:t>
      </w:r>
    </w:p>
    <w:p w14:paraId="5CEE73AA" w14:textId="54D15465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470 </w:t>
      </w:r>
      <w:r>
        <w:rPr>
          <w:rFonts w:ascii="SFRM2074" w:hAnsi="SFRM2074" w:cs="SFRM2074"/>
          <w:lang w:val="en-US"/>
        </w:rPr>
        <w:t xml:space="preserve">datasets are undersampled would be unrealistic. The reason stems </w:t>
      </w:r>
      <w:del w:id="35" w:author="Jens M. Olesen" w:date="2015-09-02T19:02:00Z">
        <w:r w:rsidDel="00DA3F23">
          <w:rPr>
            <w:rFonts w:ascii="SFRM2074" w:hAnsi="SFRM2074" w:cs="SFRM2074"/>
            <w:lang w:val="en-US"/>
          </w:rPr>
          <w:delText xml:space="preserve">form </w:delText>
        </w:r>
      </w:del>
      <w:ins w:id="36" w:author="Jens M. Olesen" w:date="2015-09-02T19:02:00Z">
        <w:r w:rsidR="00DA3F23">
          <w:rPr>
            <w:rFonts w:ascii="SFRM2074" w:hAnsi="SFRM2074" w:cs="SFRM2074"/>
            <w:lang w:val="en-US"/>
          </w:rPr>
          <w:t>from</w:t>
        </w:r>
        <w:bookmarkStart w:id="37" w:name="_GoBack"/>
        <w:bookmarkEnd w:id="37"/>
        <w:r w:rsidR="00DA3F23">
          <w:rPr>
            <w:rFonts w:ascii="SFRM2074" w:hAnsi="SFRM2074" w:cs="SFRM2074"/>
            <w:lang w:val="en-US"/>
          </w:rPr>
          <w:t xml:space="preserve"> </w:t>
        </w:r>
      </w:ins>
      <w:r>
        <w:rPr>
          <w:rFonts w:ascii="SFRM2074" w:hAnsi="SFRM2074" w:cs="SFRM2074"/>
          <w:lang w:val="en-US"/>
        </w:rPr>
        <w:t>a biologi</w:t>
      </w:r>
      <w:r>
        <w:rPr>
          <w:rFonts w:ascii="SFRM2074" w:hAnsi="SFRM2074" w:cs="SFRM2074"/>
          <w:sz w:val="12"/>
          <w:szCs w:val="12"/>
          <w:lang w:val="en-US"/>
        </w:rPr>
        <w:t>471</w:t>
      </w:r>
    </w:p>
    <w:p w14:paraId="42D8251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cal fact: a sizeable fraction of the maximum, potential links that can be recorded</w:t>
      </w:r>
    </w:p>
    <w:p w14:paraId="79139F2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472 </w:t>
      </w:r>
      <w:r>
        <w:rPr>
          <w:rFonts w:ascii="SFRM2074" w:hAnsi="SFRM2074" w:cs="SFRM2074"/>
          <w:lang w:val="en-US"/>
        </w:rPr>
        <w:t>among two distinct sets of species is simply unobservable, irrespective of sampling</w:t>
      </w:r>
    </w:p>
    <w:p w14:paraId="00CD4CB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473 </w:t>
      </w:r>
      <w:r>
        <w:rPr>
          <w:rFonts w:ascii="SFRM2074" w:hAnsi="SFRM2074" w:cs="SFRM2074"/>
          <w:lang w:val="en-US"/>
        </w:rPr>
        <w:t>effort (Jordano, 1987).</w:t>
      </w:r>
    </w:p>
    <w:p w14:paraId="5F04250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474 </w:t>
      </w:r>
      <w:r>
        <w:rPr>
          <w:rFonts w:ascii="SFRM2074" w:hAnsi="SFRM2074" w:cs="SFRM2074"/>
          <w:lang w:val="en-US"/>
        </w:rPr>
        <w:t>Missing links are a characteristic feature of all plant-animal interaction net</w:t>
      </w:r>
      <w:r>
        <w:rPr>
          <w:rFonts w:ascii="SFRM2074" w:hAnsi="SFRM2074" w:cs="SFRM2074"/>
          <w:sz w:val="12"/>
          <w:szCs w:val="12"/>
          <w:lang w:val="en-US"/>
        </w:rPr>
        <w:t>475</w:t>
      </w:r>
    </w:p>
    <w:p w14:paraId="3D0E3C2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works, and likely pervade other ecological interactions. Important natural history</w:t>
      </w:r>
    </w:p>
    <w:p w14:paraId="6625FCE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476 </w:t>
      </w:r>
      <w:r>
        <w:rPr>
          <w:rFonts w:ascii="SFRM2074" w:hAnsi="SFRM2074" w:cs="SFRM2074"/>
          <w:lang w:val="en-US"/>
        </w:rPr>
        <w:t>details explain a fraction of them, resulting in unobservable interactions (i.e., for-</w:t>
      </w:r>
    </w:p>
    <w:p w14:paraId="5A64233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23</w:t>
      </w:r>
    </w:p>
    <w:p w14:paraId="4EA844D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2865744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477 </w:t>
      </w:r>
      <w:r>
        <w:rPr>
          <w:rFonts w:ascii="SFRM2074" w:hAnsi="SFRM2074" w:cs="SFRM2074"/>
          <w:lang w:val="en-US"/>
        </w:rPr>
        <w:t>bidden interactions) that define structural zeroes in the interaction matrices and</w:t>
      </w:r>
    </w:p>
    <w:p w14:paraId="572A738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478 </w:t>
      </w:r>
      <w:r>
        <w:rPr>
          <w:rFonts w:ascii="SFRM2074" w:hAnsi="SFRM2074" w:cs="SFRM2074"/>
          <w:lang w:val="en-US"/>
        </w:rPr>
        <w:t>contribute to their extreme sparseness. Sampling interactions is a way to monitor</w:t>
      </w:r>
    </w:p>
    <w:p w14:paraId="129FC51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479 </w:t>
      </w:r>
      <w:r>
        <w:rPr>
          <w:rFonts w:ascii="SFRM2074" w:hAnsi="SFRM2074" w:cs="SFRM2074"/>
          <w:lang w:val="en-US"/>
        </w:rPr>
        <w:t>biodiversity beyond the simple enumeration of component species and to develop</w:t>
      </w:r>
    </w:p>
    <w:p w14:paraId="1657AC5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480 </w:t>
      </w:r>
      <w:r>
        <w:rPr>
          <w:rFonts w:ascii="SFRM2074" w:hAnsi="SFRM2074" w:cs="SFRM2074"/>
          <w:lang w:val="en-US"/>
        </w:rPr>
        <w:t>efficient and robust inventories of functional interactions. Yet no sampling theory</w:t>
      </w:r>
    </w:p>
    <w:p w14:paraId="3C7A471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481 </w:t>
      </w:r>
      <w:r>
        <w:rPr>
          <w:rFonts w:ascii="SFRM2074" w:hAnsi="SFRM2074" w:cs="SFRM2074"/>
          <w:lang w:val="en-US"/>
        </w:rPr>
        <w:t>for interactions is available. Some key components of this sampling are analo</w:t>
      </w:r>
      <w:r>
        <w:rPr>
          <w:rFonts w:ascii="SFRM2074" w:hAnsi="SFRM2074" w:cs="SFRM2074"/>
          <w:sz w:val="12"/>
          <w:szCs w:val="12"/>
          <w:lang w:val="en-US"/>
        </w:rPr>
        <w:t>482</w:t>
      </w:r>
    </w:p>
    <w:p w14:paraId="3A050E0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gous to species sampling and traditional biodiversity inventories; however, there</w:t>
      </w:r>
    </w:p>
    <w:p w14:paraId="6EF7D48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483 </w:t>
      </w:r>
      <w:r>
        <w:rPr>
          <w:rFonts w:ascii="SFRM2074" w:hAnsi="SFRM2074" w:cs="SFRM2074"/>
          <w:lang w:val="en-US"/>
        </w:rPr>
        <w:t>are important differences. Focusing just on the realized interactions or treating</w:t>
      </w:r>
    </w:p>
    <w:p w14:paraId="34A0D21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484 </w:t>
      </w:r>
      <w:r>
        <w:rPr>
          <w:rFonts w:ascii="SFRM2074" w:hAnsi="SFRM2074" w:cs="SFRM2074"/>
          <w:lang w:val="en-US"/>
        </w:rPr>
        <w:t>missing interactions as the expected unique result of sampling bias would miss</w:t>
      </w:r>
    </w:p>
    <w:p w14:paraId="18A8022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485 </w:t>
      </w:r>
      <w:r>
        <w:rPr>
          <w:rFonts w:ascii="SFRM2074" w:hAnsi="SFRM2074" w:cs="SFRM2074"/>
          <w:lang w:val="en-US"/>
        </w:rPr>
        <w:t>important components to understand how mutualisms coevolve within complex</w:t>
      </w:r>
    </w:p>
    <w:p w14:paraId="0066CD6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486 </w:t>
      </w:r>
      <w:r>
        <w:rPr>
          <w:rFonts w:ascii="SFRM2074" w:hAnsi="SFRM2074" w:cs="SFRM2074"/>
          <w:lang w:val="en-US"/>
        </w:rPr>
        <w:t>webs of interdependence among species.</w:t>
      </w:r>
    </w:p>
    <w:p w14:paraId="02E20C2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487 </w:t>
      </w:r>
      <w:r>
        <w:rPr>
          <w:rFonts w:ascii="SFRM2074" w:hAnsi="SFRM2074" w:cs="SFRM2074"/>
          <w:lang w:val="en-US"/>
        </w:rPr>
        <w:t>Contrary to species inventories, a sizable fraction of non-observed pairwise</w:t>
      </w:r>
    </w:p>
    <w:p w14:paraId="34FA29E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488 </w:t>
      </w:r>
      <w:r>
        <w:rPr>
          <w:rFonts w:ascii="SFRM2074" w:hAnsi="SFRM2074" w:cs="SFRM2074"/>
          <w:lang w:val="en-US"/>
        </w:rPr>
        <w:t>interactions cannot be sampled, due to biological constraints that forbid their oc</w:t>
      </w:r>
      <w:r>
        <w:rPr>
          <w:rFonts w:ascii="SFRM2074" w:hAnsi="SFRM2074" w:cs="SFRM2074"/>
          <w:sz w:val="12"/>
          <w:szCs w:val="12"/>
          <w:lang w:val="en-US"/>
        </w:rPr>
        <w:t>489</w:t>
      </w:r>
    </w:p>
    <w:p w14:paraId="7C26B8C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currence. A re-scaling of traditional asymptotic estimates for interaction richness</w:t>
      </w:r>
    </w:p>
    <w:p w14:paraId="748ABE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490 </w:t>
      </w:r>
      <w:r>
        <w:rPr>
          <w:rFonts w:ascii="SFRM2074" w:hAnsi="SFRM2074" w:cs="SFRM2074"/>
          <w:lang w:val="en-US"/>
        </w:rPr>
        <w:t>can be applied whenever the knowledge of natural history details about the study</w:t>
      </w:r>
    </w:p>
    <w:p w14:paraId="09B5A36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491 </w:t>
      </w:r>
      <w:r>
        <w:rPr>
          <w:rFonts w:ascii="SFRM2074" w:hAnsi="SFRM2074" w:cs="SFRM2074"/>
          <w:lang w:val="en-US"/>
        </w:rPr>
        <w:t>system is sufficient to estimate at least the main causes of forbidden links. More</w:t>
      </w:r>
      <w:r>
        <w:rPr>
          <w:rFonts w:ascii="SFRM2074" w:hAnsi="SFRM2074" w:cs="SFRM2074"/>
          <w:sz w:val="12"/>
          <w:szCs w:val="12"/>
          <w:lang w:val="en-US"/>
        </w:rPr>
        <w:t>492</w:t>
      </w:r>
    </w:p>
    <w:p w14:paraId="184B0B2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over, recent implementations of inference methods for unobserved species (Chao</w:t>
      </w:r>
    </w:p>
    <w:p w14:paraId="11F885E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493 </w:t>
      </w:r>
      <w:r>
        <w:rPr>
          <w:rFonts w:ascii="SFRM2074" w:hAnsi="SFRM2074" w:cs="SFRM2074"/>
          <w:lang w:val="en-US"/>
        </w:rPr>
        <w:t>et al., 2015) can be combined with the forbidden link approach, yet they do not</w:t>
      </w:r>
    </w:p>
    <w:p w14:paraId="0634DB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494 </w:t>
      </w:r>
      <w:r>
        <w:rPr>
          <w:rFonts w:ascii="SFRM2074" w:hAnsi="SFRM2074" w:cs="SFRM2074"/>
          <w:lang w:val="en-US"/>
        </w:rPr>
        <w:t>account either for the existence of these ecological constraints.</w:t>
      </w:r>
    </w:p>
    <w:p w14:paraId="34E824D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495 </w:t>
      </w:r>
      <w:r>
        <w:rPr>
          <w:rFonts w:ascii="SFRM2074" w:hAnsi="SFRM2074" w:cs="SFRM2074"/>
          <w:lang w:val="en-US"/>
        </w:rPr>
        <w:t>Ecological interactions provide the wireframe supporting the lives of species,</w:t>
      </w:r>
    </w:p>
    <w:p w14:paraId="48D950B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496 </w:t>
      </w:r>
      <w:r>
        <w:rPr>
          <w:rFonts w:ascii="SFRM2074" w:hAnsi="SFRM2074" w:cs="SFRM2074"/>
          <w:lang w:val="en-US"/>
        </w:rPr>
        <w:t>and they also embed crucial ecosystem functions which are fundamental for sup</w:t>
      </w:r>
      <w:r>
        <w:rPr>
          <w:rFonts w:ascii="SFRM2074" w:hAnsi="SFRM2074" w:cs="SFRM2074"/>
          <w:sz w:val="12"/>
          <w:szCs w:val="12"/>
          <w:lang w:val="en-US"/>
        </w:rPr>
        <w:t>497</w:t>
      </w:r>
    </w:p>
    <w:p w14:paraId="53F9B6A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porting the Earth system. Yet we still have a limited knowledge of the biodiversity</w:t>
      </w:r>
    </w:p>
    <w:p w14:paraId="2DE0CD0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498 </w:t>
      </w:r>
      <w:r>
        <w:rPr>
          <w:rFonts w:ascii="SFRM2074" w:hAnsi="SFRM2074" w:cs="SFRM2074"/>
          <w:lang w:val="en-US"/>
        </w:rPr>
        <w:t>of ecological interactions, but they are being lost (extinct) at a very fast pace, fre</w:t>
      </w:r>
      <w:r>
        <w:rPr>
          <w:rFonts w:ascii="SFRM2074" w:hAnsi="SFRM2074" w:cs="SFRM2074"/>
          <w:sz w:val="12"/>
          <w:szCs w:val="12"/>
          <w:lang w:val="en-US"/>
        </w:rPr>
        <w:t>499</w:t>
      </w:r>
    </w:p>
    <w:p w14:paraId="2427684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quently preceding species extinctions (Valiente-Banuet et al., 2014). We urgently</w:t>
      </w:r>
    </w:p>
    <w:p w14:paraId="16D75B1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500 </w:t>
      </w:r>
      <w:r>
        <w:rPr>
          <w:rFonts w:ascii="SFRM2074" w:hAnsi="SFRM2074" w:cs="SFRM2074"/>
          <w:lang w:val="en-US"/>
        </w:rPr>
        <w:t>need robust techniques to assess the completeness of ecological interactions net</w:t>
      </w:r>
      <w:r>
        <w:rPr>
          <w:rFonts w:ascii="SFRM2074" w:hAnsi="SFRM2074" w:cs="SFRM2074"/>
          <w:sz w:val="12"/>
          <w:szCs w:val="12"/>
          <w:lang w:val="en-US"/>
        </w:rPr>
        <w:t>501</w:t>
      </w:r>
    </w:p>
    <w:p w14:paraId="5ECEFE5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works because this knowledge will allow the identification of the minimal compo-</w:t>
      </w:r>
    </w:p>
    <w:p w14:paraId="45FF254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24</w:t>
      </w:r>
    </w:p>
    <w:p w14:paraId="68468D1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75A01CF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502 </w:t>
      </w:r>
      <w:r>
        <w:rPr>
          <w:rFonts w:ascii="SFRM2074" w:hAnsi="SFRM2074" w:cs="SFRM2074"/>
          <w:lang w:val="en-US"/>
        </w:rPr>
        <w:t>nents of their ecological complexity that need to be restored after perturbations</w:t>
      </w:r>
    </w:p>
    <w:p w14:paraId="1A855AD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503 </w:t>
      </w:r>
      <w:r>
        <w:rPr>
          <w:rFonts w:ascii="SFRM2074" w:hAnsi="SFRM2074" w:cs="SFRM2074"/>
          <w:lang w:val="en-US"/>
        </w:rPr>
        <w:t>to rebuild functional ecosystems.</w:t>
      </w:r>
    </w:p>
    <w:p w14:paraId="08FA119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504 </w:t>
      </w:r>
      <w:r>
        <w:rPr>
          <w:rFonts w:ascii="SFRM2074" w:hAnsi="SFRM2074" w:cs="SFRM2074"/>
          <w:sz w:val="34"/>
          <w:szCs w:val="34"/>
          <w:lang w:val="en-US"/>
        </w:rPr>
        <w:t>Acknowledgements</w:t>
      </w:r>
    </w:p>
    <w:p w14:paraId="7C82A06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505 </w:t>
      </w:r>
      <w:r>
        <w:rPr>
          <w:rFonts w:ascii="SFRM2074" w:hAnsi="SFRM2074" w:cs="SFRM2074"/>
          <w:lang w:val="en-US"/>
        </w:rPr>
        <w:t>I am indebted to Robert Colwell, Jens M. Olesen, Alfredo Valido, Jordi Bas</w:t>
      </w:r>
      <w:r>
        <w:rPr>
          <w:rFonts w:ascii="SFRM2074" w:hAnsi="SFRM2074" w:cs="SFRM2074"/>
          <w:sz w:val="12"/>
          <w:szCs w:val="12"/>
          <w:lang w:val="en-US"/>
        </w:rPr>
        <w:t>506</w:t>
      </w:r>
    </w:p>
    <w:p w14:paraId="3A4F9C1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compte, Thomas Lewinshon, John N. Thompson, Nick Gotelli, Carsten Dormann,</w:t>
      </w:r>
    </w:p>
    <w:p w14:paraId="1B247CD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507 </w:t>
      </w:r>
      <w:r>
        <w:rPr>
          <w:rFonts w:ascii="SFRM2074" w:hAnsi="SFRM2074" w:cs="SFRM2074"/>
          <w:lang w:val="en-US"/>
        </w:rPr>
        <w:t>and Paulo R. Guimara˜es Jr. for useful and thoughtful comments and discussion</w:t>
      </w:r>
    </w:p>
    <w:p w14:paraId="61D542E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508 </w:t>
      </w:r>
      <w:r>
        <w:rPr>
          <w:rFonts w:ascii="SFRM2074" w:hAnsi="SFRM2074" w:cs="SFRM2074"/>
          <w:lang w:val="en-US"/>
        </w:rPr>
        <w:t>at different stages of this manuscript. The study was supported by a Junta de</w:t>
      </w:r>
    </w:p>
    <w:p w14:paraId="4D75789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509 </w:t>
      </w:r>
      <w:r>
        <w:rPr>
          <w:rFonts w:ascii="SFRM2074" w:hAnsi="SFRM2074" w:cs="SFRM2074"/>
          <w:lang w:val="en-US"/>
        </w:rPr>
        <w:t>Andalucía Excellence Grant (RNM–5731), as well as a Severo Ochoa Excellence</w:t>
      </w:r>
    </w:p>
    <w:p w14:paraId="2EA0AB7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510 </w:t>
      </w:r>
      <w:r>
        <w:rPr>
          <w:rFonts w:ascii="SFRM2074" w:hAnsi="SFRM2074" w:cs="SFRM2074"/>
          <w:lang w:val="en-US"/>
        </w:rPr>
        <w:t>Award from the Ministerio de Economía y Competitividad (SEV–2012–0262). The</w:t>
      </w:r>
    </w:p>
    <w:p w14:paraId="64DF20A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511 </w:t>
      </w:r>
      <w:r>
        <w:rPr>
          <w:rFonts w:ascii="SFRM2074" w:hAnsi="SFRM2074" w:cs="SFRM2074"/>
          <w:lang w:val="en-US"/>
        </w:rPr>
        <w:t>Agencia de Medio Ambiente, Junta de Andalucía, provided generous facilities that</w:t>
      </w:r>
    </w:p>
    <w:p w14:paraId="5EF40BB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512 </w:t>
      </w:r>
      <w:r>
        <w:rPr>
          <w:rFonts w:ascii="SFRM2074" w:hAnsi="SFRM2074" w:cs="SFRM2074"/>
          <w:lang w:val="en-US"/>
        </w:rPr>
        <w:t>made possible my long-term field work in different natural parks.</w:t>
      </w:r>
    </w:p>
    <w:p w14:paraId="5371768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513 </w:t>
      </w:r>
      <w:r>
        <w:rPr>
          <w:rFonts w:ascii="SFRM2074" w:hAnsi="SFRM2074" w:cs="SFRM2074"/>
          <w:sz w:val="34"/>
          <w:szCs w:val="34"/>
          <w:lang w:val="en-US"/>
        </w:rPr>
        <w:t>Data accessiblity</w:t>
      </w:r>
    </w:p>
    <w:p w14:paraId="42DC916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514 </w:t>
      </w:r>
      <w:r>
        <w:rPr>
          <w:rFonts w:ascii="SFRM2074" w:hAnsi="SFRM2074" w:cs="SFRM2074"/>
          <w:lang w:val="en-US"/>
        </w:rPr>
        <w:t>This review does not use new raw data, but includes some re-analyses of previously</w:t>
      </w:r>
    </w:p>
    <w:p w14:paraId="22C2E20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515 </w:t>
      </w:r>
      <w:r>
        <w:rPr>
          <w:rFonts w:ascii="SFRM2074" w:hAnsi="SFRM2074" w:cs="SFRM2074"/>
          <w:lang w:val="en-US"/>
        </w:rPr>
        <w:t>published material. All the original data supporting the paper, R code, supple</w:t>
      </w:r>
      <w:r>
        <w:rPr>
          <w:rFonts w:ascii="SFRM2074" w:hAnsi="SFRM2074" w:cs="SFRM2074"/>
          <w:sz w:val="12"/>
          <w:szCs w:val="12"/>
          <w:lang w:val="en-US"/>
        </w:rPr>
        <w:t>516</w:t>
      </w:r>
    </w:p>
    <w:p w14:paraId="2965F69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mentary figures, and summaries of analytical protocols is available at the author’s</w:t>
      </w:r>
    </w:p>
    <w:p w14:paraId="47B0F23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517 </w:t>
      </w:r>
      <w:r>
        <w:rPr>
          <w:rFonts w:ascii="SFRM2074" w:hAnsi="SFRM2074" w:cs="SFRM2074"/>
          <w:lang w:val="en-US"/>
        </w:rPr>
        <w:t>GitHub repository (https://github.com/pedroj/MS_Network-Sampling), with</w:t>
      </w:r>
    </w:p>
    <w:p w14:paraId="6A49042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518 </w:t>
      </w:r>
      <w:r>
        <w:rPr>
          <w:rFonts w:ascii="SFRM2074" w:hAnsi="SFRM2074" w:cs="SFRM2074"/>
          <w:lang w:val="en-US"/>
        </w:rPr>
        <w:t>DOI: 10.5281/zenodo.29437.</w:t>
      </w:r>
    </w:p>
    <w:p w14:paraId="0E30C2F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25</w:t>
      </w:r>
    </w:p>
    <w:p w14:paraId="7FB3D75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315A0A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519 </w:t>
      </w:r>
      <w:r>
        <w:rPr>
          <w:rFonts w:ascii="SFRM2074" w:hAnsi="SFRM2074" w:cs="SFRM2074"/>
          <w:sz w:val="34"/>
          <w:szCs w:val="34"/>
          <w:lang w:val="en-US"/>
        </w:rPr>
        <w:t>References</w:t>
      </w:r>
    </w:p>
    <w:p w14:paraId="66645DA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520 </w:t>
      </w:r>
      <w:r>
        <w:rPr>
          <w:rFonts w:ascii="SFRM2074" w:hAnsi="SFRM2074" w:cs="SFRM2074"/>
          <w:lang w:val="en-US"/>
        </w:rPr>
        <w:t>Banasek-Richter, C., Cattin, M. &amp; Bersier, L. (2004) Sampling effects and the ro</w:t>
      </w:r>
      <w:r>
        <w:rPr>
          <w:rFonts w:ascii="SFRM2074" w:hAnsi="SFRM2074" w:cs="SFRM2074"/>
          <w:sz w:val="12"/>
          <w:szCs w:val="12"/>
          <w:lang w:val="en-US"/>
        </w:rPr>
        <w:t>521</w:t>
      </w:r>
    </w:p>
    <w:p w14:paraId="3369D66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lang w:val="en-US"/>
        </w:rPr>
        <w:t>bustness of quantitative and qualitative food-web descriptors. Journal of Theo</w:t>
      </w:r>
      <w:r>
        <w:rPr>
          <w:rFonts w:ascii="SFRM2074" w:hAnsi="SFRM2074" w:cs="SFRM2074"/>
          <w:sz w:val="12"/>
          <w:szCs w:val="12"/>
          <w:lang w:val="en-US"/>
        </w:rPr>
        <w:t>522</w:t>
      </w:r>
    </w:p>
    <w:p w14:paraId="7E52846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retical Biology, 226, 23–32.</w:t>
      </w:r>
    </w:p>
    <w:p w14:paraId="3EAF627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523 </w:t>
      </w:r>
      <w:r>
        <w:rPr>
          <w:rFonts w:ascii="SFRM2074" w:hAnsi="SFRM2074" w:cs="SFRM2074"/>
          <w:lang w:val="en-US"/>
        </w:rPr>
        <w:t>Bascompte, J. &amp; Jordano, P. (2014) Mutualistic networks. Monographs in Popu</w:t>
      </w:r>
      <w:r>
        <w:rPr>
          <w:rFonts w:ascii="SFRM2074" w:hAnsi="SFRM2074" w:cs="SFRM2074"/>
          <w:sz w:val="12"/>
          <w:szCs w:val="12"/>
          <w:lang w:val="en-US"/>
        </w:rPr>
        <w:t>524</w:t>
      </w:r>
    </w:p>
    <w:p w14:paraId="6960C49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lation Biology, No. 53. Princeton University Press, Princeton, NJ.</w:t>
      </w:r>
    </w:p>
    <w:p w14:paraId="4062EDD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525 </w:t>
      </w:r>
      <w:r>
        <w:rPr>
          <w:rFonts w:ascii="SFRM2074" w:hAnsi="SFRM2074" w:cs="SFRM2074"/>
          <w:lang w:val="en-US"/>
        </w:rPr>
        <w:t>Bersier, L., Banasek-Richter, C. &amp; Cattin, M. (2002) Quantitative descriptors of</w:t>
      </w:r>
    </w:p>
    <w:p w14:paraId="2E4BE75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526 </w:t>
      </w:r>
      <w:r>
        <w:rPr>
          <w:rFonts w:ascii="SFRM2074" w:hAnsi="SFRM2074" w:cs="SFRM2074"/>
          <w:lang w:val="en-US"/>
        </w:rPr>
        <w:t>food-web matrices. Ecology, 83, 2394–2407.</w:t>
      </w:r>
    </w:p>
    <w:p w14:paraId="30F5D27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527 </w:t>
      </w:r>
      <w:r>
        <w:rPr>
          <w:rFonts w:ascii="SFRM2074" w:hAnsi="SFRM2074" w:cs="SFRM2074"/>
          <w:lang w:val="en-US"/>
        </w:rPr>
        <w:t>Blüthgen, N. (2010) Why network analysis is often disconnected from community</w:t>
      </w:r>
    </w:p>
    <w:p w14:paraId="6197D00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528 </w:t>
      </w:r>
      <w:r>
        <w:rPr>
          <w:rFonts w:ascii="SFRM2074" w:hAnsi="SFRM2074" w:cs="SFRM2074"/>
          <w:lang w:val="en-US"/>
        </w:rPr>
        <w:t>ecology: A critique and an ecologist’s guide. Basic And Applied Ecology, 11,</w:t>
      </w:r>
    </w:p>
    <w:p w14:paraId="1813C01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529 </w:t>
      </w:r>
      <w:r>
        <w:rPr>
          <w:rFonts w:ascii="SFRM2074" w:hAnsi="SFRM2074" w:cs="SFRM2074"/>
          <w:lang w:val="en-US"/>
        </w:rPr>
        <w:t>185–195.</w:t>
      </w:r>
    </w:p>
    <w:p w14:paraId="48BCB9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530 </w:t>
      </w:r>
      <w:r>
        <w:rPr>
          <w:rFonts w:ascii="SFRM2074" w:hAnsi="SFRM2074" w:cs="SFRM2074"/>
          <w:lang w:val="en-US"/>
        </w:rPr>
        <w:t>Bosch, J., Martín González, A.M., Rodrigo, A. &amp; Navarro, D. (2009) Plant</w:t>
      </w:r>
      <w:r>
        <w:rPr>
          <w:rFonts w:ascii="SFRM2074" w:hAnsi="SFRM2074" w:cs="SFRM2074"/>
          <w:sz w:val="12"/>
          <w:szCs w:val="12"/>
          <w:lang w:val="en-US"/>
        </w:rPr>
        <w:t>531</w:t>
      </w:r>
    </w:p>
    <w:p w14:paraId="0B3579D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pollinator networks: adding the pollinator’s perspective. Ecology Letters, 12,</w:t>
      </w:r>
    </w:p>
    <w:p w14:paraId="1D8FDE3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532 </w:t>
      </w:r>
      <w:r>
        <w:rPr>
          <w:rFonts w:ascii="SFRM2074" w:hAnsi="SFRM2074" w:cs="SFRM2074"/>
          <w:lang w:val="en-US"/>
        </w:rPr>
        <w:t>409–419.</w:t>
      </w:r>
    </w:p>
    <w:p w14:paraId="334B89F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533 </w:t>
      </w:r>
      <w:r>
        <w:rPr>
          <w:rFonts w:ascii="SFRM2074" w:hAnsi="SFRM2074" w:cs="SFRM2074"/>
          <w:lang w:val="en-US"/>
        </w:rPr>
        <w:t>Brose, U., Martinez, N. &amp; Williams, R. (2003) Estimating species richness: Sen</w:t>
      </w:r>
      <w:r>
        <w:rPr>
          <w:rFonts w:ascii="SFRM2074" w:hAnsi="SFRM2074" w:cs="SFRM2074"/>
          <w:sz w:val="12"/>
          <w:szCs w:val="12"/>
          <w:lang w:val="en-US"/>
        </w:rPr>
        <w:t>534</w:t>
      </w:r>
    </w:p>
    <w:p w14:paraId="73F7A65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sitivity to sample coverage and insensitivity to spatial patterns. Ecology, 84,</w:t>
      </w:r>
    </w:p>
    <w:p w14:paraId="7EB6000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535 </w:t>
      </w:r>
      <w:r>
        <w:rPr>
          <w:rFonts w:ascii="SFRM2074" w:hAnsi="SFRM2074" w:cs="SFRM2074"/>
          <w:lang w:val="en-US"/>
        </w:rPr>
        <w:t>2364–2377.</w:t>
      </w:r>
    </w:p>
    <w:p w14:paraId="272BAF8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536 </w:t>
      </w:r>
      <w:r>
        <w:rPr>
          <w:rFonts w:ascii="SFRM2074" w:hAnsi="SFRM2074" w:cs="SFRM2074"/>
          <w:lang w:val="en-US"/>
        </w:rPr>
        <w:t>Bunge, J. &amp; Fitzpatrick, M. (1993) Estimating the number of species: a review.</w:t>
      </w:r>
    </w:p>
    <w:p w14:paraId="51F9EE0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537 </w:t>
      </w:r>
      <w:r>
        <w:rPr>
          <w:rFonts w:ascii="SFRM2074" w:hAnsi="SFRM2074" w:cs="SFRM2074"/>
          <w:lang w:val="en-US"/>
        </w:rPr>
        <w:t>Journal of the American Statistical Association, 88, 364–373.</w:t>
      </w:r>
    </w:p>
    <w:p w14:paraId="7C2CE1B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538 </w:t>
      </w:r>
      <w:r>
        <w:rPr>
          <w:rFonts w:ascii="SFRM2074" w:hAnsi="SFRM2074" w:cs="SFRM2074"/>
          <w:lang w:val="en-US"/>
        </w:rPr>
        <w:t>Canard, E., Mouquet, N., Marescot, L., Gaston, K.J., Gravel, D. &amp; Mouillot,</w:t>
      </w:r>
    </w:p>
    <w:p w14:paraId="60DC60F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539 </w:t>
      </w:r>
      <w:r>
        <w:rPr>
          <w:rFonts w:ascii="SFRM2074" w:hAnsi="SFRM2074" w:cs="SFRM2074"/>
          <w:lang w:val="en-US"/>
        </w:rPr>
        <w:t>D. (2012) Emergence of structural patterns in neutral trophic networks. PLoS</w:t>
      </w:r>
    </w:p>
    <w:p w14:paraId="018150E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540 </w:t>
      </w:r>
      <w:r>
        <w:rPr>
          <w:rFonts w:ascii="SFRM2074" w:hAnsi="SFRM2074" w:cs="SFRM2074"/>
          <w:lang w:val="en-US"/>
        </w:rPr>
        <w:t>ONE, 7, e38295.</w:t>
      </w:r>
    </w:p>
    <w:p w14:paraId="59089D7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26</w:t>
      </w:r>
    </w:p>
    <w:p w14:paraId="3A8D638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5D30F98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541 </w:t>
      </w:r>
      <w:r>
        <w:rPr>
          <w:rFonts w:ascii="SFRM2074" w:hAnsi="SFRM2074" w:cs="SFRM2074"/>
          <w:lang w:val="en-US"/>
        </w:rPr>
        <w:t>Chacoff, N.P., Vázquez, D.P., Lomascolo, S.B., Stevani, E.L., Dorado, J. &amp; Padrón,</w:t>
      </w:r>
    </w:p>
    <w:p w14:paraId="3AE2948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542 </w:t>
      </w:r>
      <w:r>
        <w:rPr>
          <w:rFonts w:ascii="SFRM2074" w:hAnsi="SFRM2074" w:cs="SFRM2074"/>
          <w:lang w:val="en-US"/>
        </w:rPr>
        <w:t>B. (2012) Evaluating sampling completeness in a desert plant-pollinator network.</w:t>
      </w:r>
    </w:p>
    <w:p w14:paraId="2169C88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543 </w:t>
      </w:r>
      <w:r>
        <w:rPr>
          <w:rFonts w:ascii="SFRM2074" w:hAnsi="SFRM2074" w:cs="SFRM2074"/>
          <w:lang w:val="en-US"/>
        </w:rPr>
        <w:t>Journal of Animal Ecology, 81, 190–200.</w:t>
      </w:r>
    </w:p>
    <w:p w14:paraId="723DCA3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544 </w:t>
      </w:r>
      <w:r>
        <w:rPr>
          <w:rFonts w:ascii="SFRM2074" w:hAnsi="SFRM2074" w:cs="SFRM2074"/>
          <w:lang w:val="en-US"/>
        </w:rPr>
        <w:t>Chao, A. (2005) Species richness estimation. Encyclopedia of Statistical Sciences,</w:t>
      </w:r>
    </w:p>
    <w:p w14:paraId="47827EA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545 </w:t>
      </w:r>
      <w:r>
        <w:rPr>
          <w:rFonts w:ascii="SFRM2074" w:hAnsi="SFRM2074" w:cs="SFRM2074"/>
          <w:lang w:val="en-US"/>
        </w:rPr>
        <w:t>pp. 7909–7916. Oxford University Press, New York, USA.</w:t>
      </w:r>
    </w:p>
    <w:p w14:paraId="7441F08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546 </w:t>
      </w:r>
      <w:r>
        <w:rPr>
          <w:rFonts w:ascii="SFRM2074" w:hAnsi="SFRM2074" w:cs="SFRM2074"/>
          <w:lang w:val="en-US"/>
        </w:rPr>
        <w:t>Chao, A., Hsieh, T.C., Chazdon, R.L., Colwell, R.K. &amp; Gotelli, N.J. (2015) Un</w:t>
      </w:r>
      <w:r>
        <w:rPr>
          <w:rFonts w:ascii="SFRM2074" w:hAnsi="SFRM2074" w:cs="SFRM2074"/>
          <w:sz w:val="12"/>
          <w:szCs w:val="12"/>
          <w:lang w:val="en-US"/>
        </w:rPr>
        <w:t>547</w:t>
      </w:r>
    </w:p>
    <w:p w14:paraId="20B59B2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veiling the species-rank abundance distribution by generalizing the Good-Turing</w:t>
      </w:r>
    </w:p>
    <w:p w14:paraId="720CEF1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548 </w:t>
      </w:r>
      <w:r>
        <w:rPr>
          <w:rFonts w:ascii="SFRM2074" w:hAnsi="SFRM2074" w:cs="SFRM2074"/>
          <w:lang w:val="en-US"/>
        </w:rPr>
        <w:t>sample coverage theory. Ecology, 96, 1189–1201.</w:t>
      </w:r>
    </w:p>
    <w:p w14:paraId="753C543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549 </w:t>
      </w:r>
      <w:r>
        <w:rPr>
          <w:rFonts w:ascii="SFRM2074" w:hAnsi="SFRM2074" w:cs="SFRM2074"/>
          <w:lang w:val="en-US"/>
        </w:rPr>
        <w:t>Coddington, J.A., Agnarsson, I., Miller, J.A., Kuntner, M. &amp; Hormiga, G. (2009)</w:t>
      </w:r>
    </w:p>
    <w:p w14:paraId="2677915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550 </w:t>
      </w:r>
      <w:r>
        <w:rPr>
          <w:rFonts w:ascii="SFRM2074" w:hAnsi="SFRM2074" w:cs="SFRM2074"/>
          <w:lang w:val="en-US"/>
        </w:rPr>
        <w:t>Undersampling bias: the null hypothesis for singleton species in tropical arthro</w:t>
      </w:r>
      <w:r>
        <w:rPr>
          <w:rFonts w:ascii="SFRM2074" w:hAnsi="SFRM2074" w:cs="SFRM2074"/>
          <w:sz w:val="12"/>
          <w:szCs w:val="12"/>
          <w:lang w:val="en-US"/>
        </w:rPr>
        <w:t>551</w:t>
      </w:r>
    </w:p>
    <w:p w14:paraId="540F2B2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pod surveys. Journal of Animal Ecology, 78, 573–584.</w:t>
      </w:r>
    </w:p>
    <w:p w14:paraId="64F6E5E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552 </w:t>
      </w:r>
      <w:r>
        <w:rPr>
          <w:rFonts w:ascii="SFRM2074" w:hAnsi="SFRM2074" w:cs="SFRM2074"/>
          <w:lang w:val="en-US"/>
        </w:rPr>
        <w:t>Cohen, J.E. (1978) Food webs and niche space. Princeton University Press, Prince</w:t>
      </w:r>
      <w:r>
        <w:rPr>
          <w:rFonts w:ascii="SFRM2074" w:hAnsi="SFRM2074" w:cs="SFRM2074"/>
          <w:sz w:val="12"/>
          <w:szCs w:val="12"/>
          <w:lang w:val="en-US"/>
        </w:rPr>
        <w:t>553</w:t>
      </w:r>
    </w:p>
    <w:p w14:paraId="6EDFE43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ton, New Jersey, US.</w:t>
      </w:r>
    </w:p>
    <w:p w14:paraId="1E428BB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554 </w:t>
      </w:r>
      <w:r>
        <w:rPr>
          <w:rFonts w:ascii="SFRM2074" w:hAnsi="SFRM2074" w:cs="SFRM2074"/>
          <w:lang w:val="en-US"/>
        </w:rPr>
        <w:t>Cohen, J.E., Beaver, R.A., Cousins, S.H., DeAngelis, D.L., Goldwasser, L., Heong,</w:t>
      </w:r>
    </w:p>
    <w:p w14:paraId="79F5AEE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555 </w:t>
      </w:r>
      <w:r>
        <w:rPr>
          <w:rFonts w:ascii="SFRM2074" w:hAnsi="SFRM2074" w:cs="SFRM2074"/>
          <w:lang w:val="en-US"/>
        </w:rPr>
        <w:t>K.L., Holt, R.D., Kohn, A.J., Lawton, J.H., Martinez, N., O’Malley, R., Page,</w:t>
      </w:r>
    </w:p>
    <w:p w14:paraId="61430D0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556 </w:t>
      </w:r>
      <w:r>
        <w:rPr>
          <w:rFonts w:ascii="SFRM2074" w:hAnsi="SFRM2074" w:cs="SFRM2074"/>
          <w:lang w:val="en-US"/>
        </w:rPr>
        <w:t>L.M., Patten, B.C., Pimm, S.L., Polis, G., Rejmanek, M., Schoener, T.W.,</w:t>
      </w:r>
    </w:p>
    <w:p w14:paraId="6457F2B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557 </w:t>
      </w:r>
      <w:r>
        <w:rPr>
          <w:rFonts w:ascii="SFRM2074" w:hAnsi="SFRM2074" w:cs="SFRM2074"/>
          <w:lang w:val="en-US"/>
        </w:rPr>
        <w:t>Schenly, K., Sprules, W.G., Teal, J.M., Ulanowicz, R., Warren, P.H., Wilbur,</w:t>
      </w:r>
    </w:p>
    <w:p w14:paraId="1D06B47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558 </w:t>
      </w:r>
      <w:r>
        <w:rPr>
          <w:rFonts w:ascii="SFRM2074" w:hAnsi="SFRM2074" w:cs="SFRM2074"/>
          <w:lang w:val="en-US"/>
        </w:rPr>
        <w:t>H.M. &amp; Yodis, P. (1993) Improving food webs. Ecology, 74, 252–258.</w:t>
      </w:r>
    </w:p>
    <w:p w14:paraId="2546013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559 </w:t>
      </w:r>
      <w:r>
        <w:rPr>
          <w:rFonts w:ascii="SFRM2074" w:hAnsi="SFRM2074" w:cs="SFRM2074"/>
          <w:lang w:val="en-US"/>
        </w:rPr>
        <w:t>Colwell, R. &amp; Coddington, J. (1994) Estimating terrestrial biodiversity through ex</w:t>
      </w:r>
      <w:r>
        <w:rPr>
          <w:rFonts w:ascii="SFRM2074" w:hAnsi="SFRM2074" w:cs="SFRM2074"/>
          <w:sz w:val="12"/>
          <w:szCs w:val="12"/>
          <w:lang w:val="en-US"/>
        </w:rPr>
        <w:t>560</w:t>
      </w:r>
    </w:p>
    <w:p w14:paraId="09AA49F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trapolation. Philosophical Transactions Of The Royal Society Of London Series</w:t>
      </w:r>
    </w:p>
    <w:p w14:paraId="64E55E0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561 </w:t>
      </w:r>
      <w:r>
        <w:rPr>
          <w:rFonts w:ascii="SFRM2074" w:hAnsi="SFRM2074" w:cs="SFRM2074"/>
          <w:lang w:val="en-US"/>
        </w:rPr>
        <w:t>B-Biological Sciences, 345, 101–118.</w:t>
      </w:r>
    </w:p>
    <w:p w14:paraId="4E551AB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562 </w:t>
      </w:r>
      <w:r>
        <w:rPr>
          <w:rFonts w:ascii="SFRM2074" w:hAnsi="SFRM2074" w:cs="SFRM2074"/>
          <w:lang w:val="en-US"/>
        </w:rPr>
        <w:t>Colwell, R.K. (2009) Biodiversity: concepts, patterns, and measurement. The</w:t>
      </w:r>
    </w:p>
    <w:p w14:paraId="31EDE49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27</w:t>
      </w:r>
    </w:p>
    <w:p w14:paraId="0E66A0F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1238E03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563 </w:t>
      </w:r>
      <w:r>
        <w:rPr>
          <w:rFonts w:ascii="SFRM2074" w:hAnsi="SFRM2074" w:cs="SFRM2074"/>
          <w:lang w:val="en-US"/>
        </w:rPr>
        <w:t>Princeton Guide to Ecology (ed. S.A. Levin), pp. 257–263. Princeton University</w:t>
      </w:r>
    </w:p>
    <w:p w14:paraId="2AFF882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564 </w:t>
      </w:r>
      <w:r>
        <w:rPr>
          <w:rFonts w:ascii="SFRM2074" w:hAnsi="SFRM2074" w:cs="SFRM2074"/>
          <w:lang w:val="en-US"/>
        </w:rPr>
        <w:t>Press, Princeton.</w:t>
      </w:r>
    </w:p>
    <w:p w14:paraId="28184ED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565 </w:t>
      </w:r>
      <w:r>
        <w:rPr>
          <w:rFonts w:ascii="SFRM2074" w:hAnsi="SFRM2074" w:cs="SFRM2074"/>
          <w:lang w:val="en-US"/>
        </w:rPr>
        <w:t>Colwell, R.K. (2013) EstimateS: Biodiversity Estimation. -, pp. 1–33.</w:t>
      </w:r>
    </w:p>
    <w:p w14:paraId="47963B5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566 </w:t>
      </w:r>
      <w:r>
        <w:rPr>
          <w:rFonts w:ascii="SFRM2074" w:hAnsi="SFRM2074" w:cs="SFRM2074"/>
          <w:lang w:val="en-US"/>
        </w:rPr>
        <w:t>Colwell, R.K., Dunn, R.R. &amp; Harris, N.C. (2012) Coextinction and persistence of</w:t>
      </w:r>
    </w:p>
    <w:p w14:paraId="696E73C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567 </w:t>
      </w:r>
      <w:r>
        <w:rPr>
          <w:rFonts w:ascii="SFRM2074" w:hAnsi="SFRM2074" w:cs="SFRM2074"/>
          <w:lang w:val="en-US"/>
        </w:rPr>
        <w:t>dependent species in a changing world. Annual Review of Ecology Evolution and</w:t>
      </w:r>
    </w:p>
    <w:p w14:paraId="4D5BB17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568 </w:t>
      </w:r>
      <w:r>
        <w:rPr>
          <w:rFonts w:ascii="SFRM2074" w:hAnsi="SFRM2074" w:cs="SFRM2074"/>
          <w:lang w:val="en-US"/>
        </w:rPr>
        <w:t>Systematics, 43, 183–203.</w:t>
      </w:r>
    </w:p>
    <w:p w14:paraId="51B31F5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569 </w:t>
      </w:r>
      <w:r>
        <w:rPr>
          <w:rFonts w:ascii="SFRM2074" w:hAnsi="SFRM2074" w:cs="SFRM2074"/>
          <w:lang w:val="en-US"/>
        </w:rPr>
        <w:t>Dorado, J., Vázquez, D.P., Stevani, E.L. &amp; Chacoff, N.P. (2011) Rareness and</w:t>
      </w:r>
    </w:p>
    <w:p w14:paraId="5FC5CD3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570 </w:t>
      </w:r>
      <w:r>
        <w:rPr>
          <w:rFonts w:ascii="SFRM2074" w:hAnsi="SFRM2074" w:cs="SFRM2074"/>
          <w:lang w:val="en-US"/>
        </w:rPr>
        <w:t>specialization in plant-pollinator networks. Ecology, 92, 19–25.</w:t>
      </w:r>
    </w:p>
    <w:p w14:paraId="425E2F1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571 </w:t>
      </w:r>
      <w:r>
        <w:rPr>
          <w:rFonts w:ascii="SFRM2074" w:hAnsi="SFRM2074" w:cs="SFRM2074"/>
          <w:lang w:val="en-US"/>
        </w:rPr>
        <w:t>Dormann, C.F., Frund, J., Blüthgen, N. &amp; Gruber, B. (2009) Indices, graphs and</w:t>
      </w:r>
    </w:p>
    <w:p w14:paraId="3242429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572 </w:t>
      </w:r>
      <w:r>
        <w:rPr>
          <w:rFonts w:ascii="SFRM2074" w:hAnsi="SFRM2074" w:cs="SFRM2074"/>
          <w:lang w:val="en-US"/>
        </w:rPr>
        <w:t>null models: Analyzing bipartite ecological networks. Open Ecology Journal, 2,</w:t>
      </w:r>
    </w:p>
    <w:p w14:paraId="3301EA5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573 </w:t>
      </w:r>
      <w:r>
        <w:rPr>
          <w:rFonts w:ascii="SFRM2074" w:hAnsi="SFRM2074" w:cs="SFRM2074"/>
          <w:lang w:val="en-US"/>
        </w:rPr>
        <w:t>7–24.</w:t>
      </w:r>
    </w:p>
    <w:p w14:paraId="6B87974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574 </w:t>
      </w:r>
      <w:r>
        <w:rPr>
          <w:rFonts w:ascii="SFRM2074" w:hAnsi="SFRM2074" w:cs="SFRM2074"/>
          <w:lang w:val="en-US"/>
        </w:rPr>
        <w:t>Dupont, Y.L., Trøjelsgaard, K. &amp; Olesen, J.M. (2011) Scaling down from species</w:t>
      </w:r>
    </w:p>
    <w:p w14:paraId="4BC3FEF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575 </w:t>
      </w:r>
      <w:r>
        <w:rPr>
          <w:rFonts w:ascii="SFRM2074" w:hAnsi="SFRM2074" w:cs="SFRM2074"/>
          <w:lang w:val="en-US"/>
        </w:rPr>
        <w:t>to individuals: a flower–visitation network between individual honeybees and</w:t>
      </w:r>
    </w:p>
    <w:p w14:paraId="3919717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576 </w:t>
      </w:r>
      <w:r>
        <w:rPr>
          <w:rFonts w:ascii="SFRM2074" w:hAnsi="SFRM2074" w:cs="SFRM2074"/>
          <w:lang w:val="en-US"/>
        </w:rPr>
        <w:t>thistle plants. Oikos, 120, 170–177.</w:t>
      </w:r>
    </w:p>
    <w:p w14:paraId="2023E33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577 </w:t>
      </w:r>
      <w:r>
        <w:rPr>
          <w:rFonts w:ascii="SFRM2074" w:hAnsi="SFRM2074" w:cs="SFRM2074"/>
          <w:lang w:val="en-US"/>
        </w:rPr>
        <w:t>Dupont, Y.L., Trøjelsgaard, K., Hagen, M., Henriksen, M.V., Olesen, J.M., Ped</w:t>
      </w:r>
      <w:r>
        <w:rPr>
          <w:rFonts w:ascii="SFRM2074" w:hAnsi="SFRM2074" w:cs="SFRM2074"/>
          <w:sz w:val="12"/>
          <w:szCs w:val="12"/>
          <w:lang w:val="en-US"/>
        </w:rPr>
        <w:t>578</w:t>
      </w:r>
    </w:p>
    <w:p w14:paraId="1BD072C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ersen, N.M.E. &amp; Kissling, W.D. (2014) Spatial structure of an individual-based</w:t>
      </w:r>
    </w:p>
    <w:p w14:paraId="26D0D05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579 </w:t>
      </w:r>
      <w:r>
        <w:rPr>
          <w:rFonts w:ascii="SFRM2074" w:hAnsi="SFRM2074" w:cs="SFRM2074"/>
          <w:lang w:val="en-US"/>
        </w:rPr>
        <w:t>plant-pollinator network. Oikos, 123, 1301–1310.</w:t>
      </w:r>
    </w:p>
    <w:p w14:paraId="33D506A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580 </w:t>
      </w:r>
      <w:r>
        <w:rPr>
          <w:rFonts w:ascii="SFRM2074" w:hAnsi="SFRM2074" w:cs="SFRM2074"/>
          <w:lang w:val="en-US"/>
        </w:rPr>
        <w:t>Eklöf, A., Jacob, U., Kopp, J., Bosch, J., Castro-Urgal, R., Chacoff, N.P.,</w:t>
      </w:r>
    </w:p>
    <w:p w14:paraId="0E6CE9D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581 </w:t>
      </w:r>
      <w:r>
        <w:rPr>
          <w:rFonts w:ascii="SFRM2074" w:hAnsi="SFRM2074" w:cs="SFRM2074"/>
          <w:lang w:val="en-US"/>
        </w:rPr>
        <w:t>Dalsgaard, B., de Sassi, C., Galetti, M., Guimaraes, P.R., Lomáscolo, S.B.,</w:t>
      </w:r>
    </w:p>
    <w:p w14:paraId="0354C22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582 </w:t>
      </w:r>
      <w:r>
        <w:rPr>
          <w:rFonts w:ascii="SFRM2074" w:hAnsi="SFRM2074" w:cs="SFRM2074"/>
          <w:lang w:val="en-US"/>
        </w:rPr>
        <w:t>Martín González, A.M., Pizo, M.A., Rader, R., Rodrigo, A., Tylianakis, J.M.,</w:t>
      </w:r>
    </w:p>
    <w:p w14:paraId="65A8A66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583 </w:t>
      </w:r>
      <w:r>
        <w:rPr>
          <w:rFonts w:ascii="SFRM2074" w:hAnsi="SFRM2074" w:cs="SFRM2074"/>
          <w:lang w:val="en-US"/>
        </w:rPr>
        <w:t>Vázquez, D.P. &amp; Allesina, S. (2013) The dimensionality of ecological networks.</w:t>
      </w:r>
    </w:p>
    <w:p w14:paraId="1204E0F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584 </w:t>
      </w:r>
      <w:r>
        <w:rPr>
          <w:rFonts w:ascii="SFRM2074" w:hAnsi="SFRM2074" w:cs="SFRM2074"/>
          <w:lang w:val="en-US"/>
        </w:rPr>
        <w:t>Ecology Letters, 16, 577–583.</w:t>
      </w:r>
    </w:p>
    <w:p w14:paraId="6038286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28</w:t>
      </w:r>
    </w:p>
    <w:p w14:paraId="6572866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759B03D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585 </w:t>
      </w:r>
      <w:r>
        <w:rPr>
          <w:rFonts w:ascii="SFRM2074" w:hAnsi="SFRM2074" w:cs="SFRM2074"/>
          <w:lang w:val="en-US"/>
        </w:rPr>
        <w:t>Elberling, H. &amp; Olesen, J.M. (1999) The structure of a high latitude plant-flower</w:t>
      </w:r>
    </w:p>
    <w:p w14:paraId="56EF5A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586 </w:t>
      </w:r>
      <w:r>
        <w:rPr>
          <w:rFonts w:ascii="SFRM2074" w:hAnsi="SFRM2074" w:cs="SFRM2074"/>
          <w:lang w:val="en-US"/>
        </w:rPr>
        <w:t>visitor system: the dominance of flies. Ecography, 22, 314–323.</w:t>
      </w:r>
    </w:p>
    <w:p w14:paraId="377FE77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587 </w:t>
      </w:r>
      <w:r>
        <w:rPr>
          <w:rFonts w:ascii="SFRM2074" w:hAnsi="SFRM2074" w:cs="SFRM2074"/>
          <w:lang w:val="en-US"/>
        </w:rPr>
        <w:t>Frund, J., McCann, K.S. &amp; Williams, N.M. (2015) Sampling bias is a challenge</w:t>
      </w:r>
    </w:p>
    <w:p w14:paraId="40E001B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588 </w:t>
      </w:r>
      <w:r>
        <w:rPr>
          <w:rFonts w:ascii="SFRM2074" w:hAnsi="SFRM2074" w:cs="SFRM2074"/>
          <w:lang w:val="en-US"/>
        </w:rPr>
        <w:t>for quantifying specialization and network structure: lessons from a quantitative</w:t>
      </w:r>
    </w:p>
    <w:p w14:paraId="6CADE35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589 </w:t>
      </w:r>
      <w:r>
        <w:rPr>
          <w:rFonts w:ascii="SFRM2074" w:hAnsi="SFRM2074" w:cs="SFRM2074"/>
          <w:lang w:val="en-US"/>
        </w:rPr>
        <w:t>niche model. Oikos, pp. n/a–n/a.</w:t>
      </w:r>
    </w:p>
    <w:p w14:paraId="65F7DDC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590 </w:t>
      </w:r>
      <w:r>
        <w:rPr>
          <w:rFonts w:ascii="SFRM2074" w:hAnsi="SFRM2074" w:cs="SFRM2074"/>
          <w:lang w:val="en-US"/>
        </w:rPr>
        <w:t>Gale, W.A. &amp; Sampson, G. (1995) Good-Turing frequency estimation without</w:t>
      </w:r>
    </w:p>
    <w:p w14:paraId="7104966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591 </w:t>
      </w:r>
      <w:r>
        <w:rPr>
          <w:rFonts w:ascii="SFRM2074" w:hAnsi="SFRM2074" w:cs="SFRM2074"/>
          <w:lang w:val="en-US"/>
        </w:rPr>
        <w:t>tears. Journal of Quantitative Linguistics, 2, 217–237.</w:t>
      </w:r>
    </w:p>
    <w:p w14:paraId="5809D4B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592 </w:t>
      </w:r>
      <w:r>
        <w:rPr>
          <w:rFonts w:ascii="SFRM2074" w:hAnsi="SFRM2074" w:cs="SFRM2074"/>
          <w:lang w:val="en-US"/>
        </w:rPr>
        <w:t>Gibson, R.H., Knott, B., Eberlein, T. &amp; Memmott, J. (2011) Sampling method</w:t>
      </w:r>
    </w:p>
    <w:p w14:paraId="0C32436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593 </w:t>
      </w:r>
      <w:r>
        <w:rPr>
          <w:rFonts w:ascii="SFRM2074" w:hAnsi="SFRM2074" w:cs="SFRM2074"/>
          <w:lang w:val="en-US"/>
        </w:rPr>
        <w:t>influences the structure of plant–pollinator networks. Oikos, 120, 822–831.</w:t>
      </w:r>
    </w:p>
    <w:p w14:paraId="7F5189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594 </w:t>
      </w:r>
      <w:r>
        <w:rPr>
          <w:rFonts w:ascii="SFRM2074" w:hAnsi="SFRM2074" w:cs="SFRM2074"/>
          <w:lang w:val="en-US"/>
        </w:rPr>
        <w:t>González-Varo, J.P., Arroyo, J.M. &amp; Jordano, P. (2014) Who dispersed the seeds?</w:t>
      </w:r>
    </w:p>
    <w:p w14:paraId="760F635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595 </w:t>
      </w:r>
      <w:r>
        <w:rPr>
          <w:rFonts w:ascii="SFRM2074" w:hAnsi="SFRM2074" w:cs="SFRM2074"/>
          <w:lang w:val="en-US"/>
        </w:rPr>
        <w:t>The use of DNA barcoding in frugivory and seed dispersal studies. Methods in</w:t>
      </w:r>
    </w:p>
    <w:p w14:paraId="4761EC9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596 </w:t>
      </w:r>
      <w:r>
        <w:rPr>
          <w:rFonts w:ascii="SFRM2074" w:hAnsi="SFRM2074" w:cs="SFRM2074"/>
          <w:lang w:val="en-US"/>
        </w:rPr>
        <w:t>Ecology and Evolution, 5, 806–814.</w:t>
      </w:r>
    </w:p>
    <w:p w14:paraId="12BF73A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597 </w:t>
      </w:r>
      <w:r>
        <w:rPr>
          <w:rFonts w:ascii="SFRM2074" w:hAnsi="SFRM2074" w:cs="SFRM2074"/>
          <w:lang w:val="en-US"/>
        </w:rPr>
        <w:t>Good, I.J. (1953) The population frequencies of species and the estimation of</w:t>
      </w:r>
    </w:p>
    <w:p w14:paraId="55C4394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598 </w:t>
      </w:r>
      <w:r>
        <w:rPr>
          <w:rFonts w:ascii="SFRM2074" w:hAnsi="SFRM2074" w:cs="SFRM2074"/>
          <w:lang w:val="en-US"/>
        </w:rPr>
        <w:t>population parameters. Biometrika, 40, 237–264.</w:t>
      </w:r>
    </w:p>
    <w:p w14:paraId="63D6962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599 </w:t>
      </w:r>
      <w:r>
        <w:rPr>
          <w:rFonts w:ascii="SFRM2074" w:hAnsi="SFRM2074" w:cs="SFRM2074"/>
          <w:lang w:val="en-US"/>
        </w:rPr>
        <w:t>Gotelli, N.J. &amp; Colwell, R.K. (2011) Estimating species richness. Biological Di</w:t>
      </w:r>
      <w:r>
        <w:rPr>
          <w:rFonts w:ascii="SFRM2074" w:hAnsi="SFRM2074" w:cs="SFRM2074"/>
          <w:sz w:val="12"/>
          <w:szCs w:val="12"/>
          <w:lang w:val="en-US"/>
        </w:rPr>
        <w:t>600</w:t>
      </w:r>
    </w:p>
    <w:p w14:paraId="3A4A96C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versity Frontiers in Measurement and Assessment (eds. A.E. Magurran &amp; B.J.</w:t>
      </w:r>
    </w:p>
    <w:p w14:paraId="5A8736D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601 </w:t>
      </w:r>
      <w:r>
        <w:rPr>
          <w:rFonts w:ascii="SFRM2074" w:hAnsi="SFRM2074" w:cs="SFRM2074"/>
          <w:lang w:val="en-US"/>
        </w:rPr>
        <w:t>McGill), pp. 39–54. Oxford University Press, Oxford, UK.</w:t>
      </w:r>
    </w:p>
    <w:p w14:paraId="1050D6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602 </w:t>
      </w:r>
      <w:r>
        <w:rPr>
          <w:rFonts w:ascii="SFRM2074" w:hAnsi="SFRM2074" w:cs="SFRM2074"/>
          <w:lang w:val="en-US"/>
        </w:rPr>
        <w:t>Gotelli, N. &amp; Colwell, R. (2001) Quantifying biodiversity: procedures and pitfalls</w:t>
      </w:r>
    </w:p>
    <w:p w14:paraId="08300CF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603 </w:t>
      </w:r>
      <w:r>
        <w:rPr>
          <w:rFonts w:ascii="SFRM2074" w:hAnsi="SFRM2074" w:cs="SFRM2074"/>
          <w:lang w:val="en-US"/>
        </w:rPr>
        <w:t>in the measurement and comparison of species richness. Ecology Letters, 4,</w:t>
      </w:r>
    </w:p>
    <w:p w14:paraId="366EE0B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604 </w:t>
      </w:r>
      <w:r>
        <w:rPr>
          <w:rFonts w:ascii="SFRM2074" w:hAnsi="SFRM2074" w:cs="SFRM2074"/>
          <w:lang w:val="en-US"/>
        </w:rPr>
        <w:t>379–391.</w:t>
      </w:r>
    </w:p>
    <w:p w14:paraId="56B0672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605 </w:t>
      </w:r>
      <w:r>
        <w:rPr>
          <w:rFonts w:ascii="SFRM2074" w:hAnsi="SFRM2074" w:cs="SFRM2074"/>
          <w:lang w:val="en-US"/>
        </w:rPr>
        <w:t>Hortal, J., Borges, P. &amp; Gaspar, C. (2006) Evaluating the performance of species</w:t>
      </w:r>
    </w:p>
    <w:p w14:paraId="48735C9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29</w:t>
      </w:r>
    </w:p>
    <w:p w14:paraId="0CB35FD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586FF51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606 </w:t>
      </w:r>
      <w:r>
        <w:rPr>
          <w:rFonts w:ascii="SFRM2074" w:hAnsi="SFRM2074" w:cs="SFRM2074"/>
          <w:lang w:val="en-US"/>
        </w:rPr>
        <w:t>richness estimators: sensitivity to sample grain size. Journal of Animal Ecology,</w:t>
      </w:r>
    </w:p>
    <w:p w14:paraId="5A1B8D7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607 </w:t>
      </w:r>
      <w:r>
        <w:rPr>
          <w:rFonts w:ascii="SFRM2074" w:hAnsi="SFRM2074" w:cs="SFRM2074"/>
          <w:lang w:val="en-US"/>
        </w:rPr>
        <w:t>75, 274–287.</w:t>
      </w:r>
    </w:p>
    <w:p w14:paraId="6E0DE01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608 </w:t>
      </w:r>
      <w:r>
        <w:rPr>
          <w:rFonts w:ascii="SFRM2074" w:hAnsi="SFRM2074" w:cs="SFRM2074"/>
          <w:lang w:val="en-US"/>
        </w:rPr>
        <w:t>Ibanez, S. (2012) Optimizing size thresholds in a plant–pollinator interaction web:</w:t>
      </w:r>
    </w:p>
    <w:p w14:paraId="255AF3D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609 </w:t>
      </w:r>
      <w:r>
        <w:rPr>
          <w:rFonts w:ascii="SFRM2074" w:hAnsi="SFRM2074" w:cs="SFRM2074"/>
          <w:lang w:val="en-US"/>
        </w:rPr>
        <w:t>towards a mechanistic understanding of ecological networks. Oecologia, 170,</w:t>
      </w:r>
    </w:p>
    <w:p w14:paraId="2D48D04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610 </w:t>
      </w:r>
      <w:r>
        <w:rPr>
          <w:rFonts w:ascii="SFRM2074" w:hAnsi="SFRM2074" w:cs="SFRM2074"/>
          <w:lang w:val="en-US"/>
        </w:rPr>
        <w:t>233–242.</w:t>
      </w:r>
    </w:p>
    <w:p w14:paraId="5D6AF97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611 </w:t>
      </w:r>
      <w:r>
        <w:rPr>
          <w:rFonts w:ascii="SFRM2074" w:hAnsi="SFRM2074" w:cs="SFRM2074"/>
          <w:lang w:val="en-US"/>
        </w:rPr>
        <w:t>Jordano, P. (1987) Patterns of mutualistic interactions in pollination and seed dis</w:t>
      </w:r>
      <w:r>
        <w:rPr>
          <w:rFonts w:ascii="SFRM2074" w:hAnsi="SFRM2074" w:cs="SFRM2074"/>
          <w:sz w:val="12"/>
          <w:szCs w:val="12"/>
          <w:lang w:val="en-US"/>
        </w:rPr>
        <w:t>612</w:t>
      </w:r>
    </w:p>
    <w:p w14:paraId="6BF1944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persal: connectance, dependence asymmetries, and coevolution. The American</w:t>
      </w:r>
    </w:p>
    <w:p w14:paraId="2DD3967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613 </w:t>
      </w:r>
      <w:r>
        <w:rPr>
          <w:rFonts w:ascii="SFRM2074" w:hAnsi="SFRM2074" w:cs="SFRM2074"/>
          <w:lang w:val="en-US"/>
        </w:rPr>
        <w:t>Naturalist, 129, 657–677.</w:t>
      </w:r>
    </w:p>
    <w:p w14:paraId="2940C93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614 </w:t>
      </w:r>
      <w:r>
        <w:rPr>
          <w:rFonts w:ascii="SFRM2074" w:hAnsi="SFRM2074" w:cs="SFRM2074"/>
          <w:lang w:val="en-US"/>
        </w:rPr>
        <w:t>Jordano, P., Bascompte, J. &amp; Olesen, J. (2003) Invariant properties in coevolu</w:t>
      </w:r>
      <w:r>
        <w:rPr>
          <w:rFonts w:ascii="SFRM2074" w:hAnsi="SFRM2074" w:cs="SFRM2074"/>
          <w:sz w:val="12"/>
          <w:szCs w:val="12"/>
          <w:lang w:val="en-US"/>
        </w:rPr>
        <w:t>615</w:t>
      </w:r>
    </w:p>
    <w:p w14:paraId="35744FB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tionary networks of plant-animal interactions. Ecology Letters, 6, 69–81.</w:t>
      </w:r>
    </w:p>
    <w:p w14:paraId="4A223E2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616 </w:t>
      </w:r>
      <w:r>
        <w:rPr>
          <w:rFonts w:ascii="SFRM2074" w:hAnsi="SFRM2074" w:cs="SFRM2074"/>
          <w:lang w:val="en-US"/>
        </w:rPr>
        <w:t>Jordano, P., Vázquez, D. &amp; Bascompte, J. (2009) Redes complejas de interac</w:t>
      </w:r>
      <w:r>
        <w:rPr>
          <w:rFonts w:ascii="SFRM2074" w:hAnsi="SFRM2074" w:cs="SFRM2074"/>
          <w:sz w:val="12"/>
          <w:szCs w:val="12"/>
          <w:lang w:val="en-US"/>
        </w:rPr>
        <w:t>617</w:t>
      </w:r>
    </w:p>
    <w:p w14:paraId="1EB7138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ciones planta—animal. Ecología y evolución de interacciones planta-animal (eds.</w:t>
      </w:r>
    </w:p>
    <w:p w14:paraId="7074956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618 </w:t>
      </w:r>
      <w:r>
        <w:rPr>
          <w:rFonts w:ascii="SFRM2074" w:hAnsi="SFRM2074" w:cs="SFRM2074"/>
          <w:lang w:val="en-US"/>
        </w:rPr>
        <w:t>R. Medel, R. Dirzo &amp; R. Zamora), pp. 17–41. Editorial Universitaria, Santiago,</w:t>
      </w:r>
    </w:p>
    <w:p w14:paraId="43938FB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619 </w:t>
      </w:r>
      <w:r>
        <w:rPr>
          <w:rFonts w:ascii="SFRM2074" w:hAnsi="SFRM2074" w:cs="SFRM2074"/>
          <w:lang w:val="en-US"/>
        </w:rPr>
        <w:t>Chile.</w:t>
      </w:r>
    </w:p>
    <w:p w14:paraId="0EFC510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620 </w:t>
      </w:r>
      <w:r>
        <w:rPr>
          <w:rFonts w:ascii="SFRM2074" w:hAnsi="SFRM2074" w:cs="SFRM2074"/>
          <w:lang w:val="en-US"/>
        </w:rPr>
        <w:t>Jurado-Rivera, J.A., Vogler, A.P., Reid, C.A.M., Petitpierre, E. &amp; Gomez-Zurita,</w:t>
      </w:r>
    </w:p>
    <w:p w14:paraId="00BDE16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621 </w:t>
      </w:r>
      <w:r>
        <w:rPr>
          <w:rFonts w:ascii="SFRM2074" w:hAnsi="SFRM2074" w:cs="SFRM2074"/>
          <w:lang w:val="en-US"/>
        </w:rPr>
        <w:t>J. (2009) DNA barcoding insect-host plant associations. Proceedings of the Royal</w:t>
      </w:r>
    </w:p>
    <w:p w14:paraId="0F7BD33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622 </w:t>
      </w:r>
      <w:r>
        <w:rPr>
          <w:rFonts w:ascii="SFRM2074" w:hAnsi="SFRM2074" w:cs="SFRM2074"/>
          <w:lang w:val="en-US"/>
        </w:rPr>
        <w:t>Society B-Biological Sciences, 276, 639–648.</w:t>
      </w:r>
    </w:p>
    <w:p w14:paraId="1C6235A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623 </w:t>
      </w:r>
      <w:r>
        <w:rPr>
          <w:rFonts w:ascii="SFRM2074" w:hAnsi="SFRM2074" w:cs="SFRM2074"/>
          <w:lang w:val="en-US"/>
        </w:rPr>
        <w:t>Magurran, A. (1988) Ecological diversity and its measurement. Princeton Univer</w:t>
      </w:r>
      <w:r>
        <w:rPr>
          <w:rFonts w:ascii="SFRM2074" w:hAnsi="SFRM2074" w:cs="SFRM2074"/>
          <w:sz w:val="12"/>
          <w:szCs w:val="12"/>
          <w:lang w:val="en-US"/>
        </w:rPr>
        <w:t>624</w:t>
      </w:r>
    </w:p>
    <w:p w14:paraId="7EB0284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sity Press, Princeton, US.</w:t>
      </w:r>
    </w:p>
    <w:p w14:paraId="4705481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625 </w:t>
      </w:r>
      <w:r>
        <w:rPr>
          <w:rFonts w:ascii="SFRM2074" w:hAnsi="SFRM2074" w:cs="SFRM2074"/>
          <w:lang w:val="en-US"/>
        </w:rPr>
        <w:t>Mao, C. &amp; Colwell, R.K. (2005) Estimation of species richness: mixture models,</w:t>
      </w:r>
    </w:p>
    <w:p w14:paraId="30ABE0B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626 </w:t>
      </w:r>
      <w:r>
        <w:rPr>
          <w:rFonts w:ascii="SFRM2074" w:hAnsi="SFRM2074" w:cs="SFRM2074"/>
          <w:lang w:val="en-US"/>
        </w:rPr>
        <w:t>the role of rare species, and inferential challenges. Ecology, 86, 1143–1153.</w:t>
      </w:r>
    </w:p>
    <w:p w14:paraId="4CD7B89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30</w:t>
      </w:r>
    </w:p>
    <w:p w14:paraId="0AD0A3D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0129363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627 </w:t>
      </w:r>
      <w:r>
        <w:rPr>
          <w:rFonts w:ascii="SFRM2074" w:hAnsi="SFRM2074" w:cs="SFRM2074"/>
          <w:lang w:val="en-US"/>
        </w:rPr>
        <w:t>Martinez, N.D. (1993) Effects of resolution on food web structure. Oikos, 66,</w:t>
      </w:r>
    </w:p>
    <w:p w14:paraId="251077D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628 </w:t>
      </w:r>
      <w:r>
        <w:rPr>
          <w:rFonts w:ascii="SFRM2074" w:hAnsi="SFRM2074" w:cs="SFRM2074"/>
          <w:lang w:val="en-US"/>
        </w:rPr>
        <w:t>403–412.</w:t>
      </w:r>
    </w:p>
    <w:p w14:paraId="03D1AFD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629 </w:t>
      </w:r>
      <w:r>
        <w:rPr>
          <w:rFonts w:ascii="SFRM2074" w:hAnsi="SFRM2074" w:cs="SFRM2074"/>
          <w:lang w:val="en-US"/>
        </w:rPr>
        <w:t>Martinez, N. (1991) Artifacts or attributes? Effects of resolution on food-web</w:t>
      </w:r>
    </w:p>
    <w:p w14:paraId="1E52EC4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630 </w:t>
      </w:r>
      <w:r>
        <w:rPr>
          <w:rFonts w:ascii="SFRM2074" w:hAnsi="SFRM2074" w:cs="SFRM2074"/>
          <w:lang w:val="en-US"/>
        </w:rPr>
        <w:t>patterns in Little Rock Lake food web. Ecological Monographs, 61, 367–392.</w:t>
      </w:r>
    </w:p>
    <w:p w14:paraId="6E3F784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631 </w:t>
      </w:r>
      <w:r>
        <w:rPr>
          <w:rFonts w:ascii="SFRM2074" w:hAnsi="SFRM2074" w:cs="SFRM2074"/>
          <w:lang w:val="en-US"/>
        </w:rPr>
        <w:t>Maruyama, P.K., Vizentin-Bugoni, J., Oliveira, G.M., Oliveira, P.E. &amp; Dalsgaard,</w:t>
      </w:r>
    </w:p>
    <w:p w14:paraId="13F7515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632 </w:t>
      </w:r>
      <w:r>
        <w:rPr>
          <w:rFonts w:ascii="SFRM2074" w:hAnsi="SFRM2074" w:cs="SFRM2074"/>
          <w:lang w:val="en-US"/>
        </w:rPr>
        <w:t>B. (2014) Morphological and spatio-temporal mismatches shape a neotropical</w:t>
      </w:r>
    </w:p>
    <w:p w14:paraId="11F868B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633 </w:t>
      </w:r>
      <w:r>
        <w:rPr>
          <w:rFonts w:ascii="SFRM2074" w:hAnsi="SFRM2074" w:cs="SFRM2074"/>
          <w:lang w:val="en-US"/>
        </w:rPr>
        <w:t>savanna plant-hummingbird network. Biotropica, 46, 740–747.</w:t>
      </w:r>
    </w:p>
    <w:p w14:paraId="01D64D3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634 </w:t>
      </w:r>
      <w:r>
        <w:rPr>
          <w:rFonts w:ascii="SFRM2074" w:hAnsi="SFRM2074" w:cs="SFRM2074"/>
          <w:lang w:val="en-US"/>
        </w:rPr>
        <w:t>Moré, M., Amorim, F.W., Benitez-Vieyra, S., Medina, A.M., Sazima, M. &amp;</w:t>
      </w:r>
    </w:p>
    <w:p w14:paraId="155BE4F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635 </w:t>
      </w:r>
      <w:r>
        <w:rPr>
          <w:rFonts w:ascii="SFRM2074" w:hAnsi="SFRM2074" w:cs="SFRM2074"/>
          <w:lang w:val="en-US"/>
        </w:rPr>
        <w:t>Cocucci, A.A. (2012) Armament Imbalances: Match and Mismatch in Plant-</w:t>
      </w:r>
    </w:p>
    <w:p w14:paraId="016B5F8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636 </w:t>
      </w:r>
      <w:r>
        <w:rPr>
          <w:rFonts w:ascii="SFRM2074" w:hAnsi="SFRM2074" w:cs="SFRM2074"/>
          <w:lang w:val="en-US"/>
        </w:rPr>
        <w:t>Pollinator Traits of Highly Specialized Long-Spurred Orchids. PLoS ONE, 7,</w:t>
      </w:r>
    </w:p>
    <w:p w14:paraId="0F3C845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637 </w:t>
      </w:r>
      <w:r>
        <w:rPr>
          <w:rFonts w:ascii="SFRM2074" w:hAnsi="SFRM2074" w:cs="SFRM2074"/>
          <w:lang w:val="en-US"/>
        </w:rPr>
        <w:t>e41878.</w:t>
      </w:r>
    </w:p>
    <w:p w14:paraId="1FAD4C8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638 </w:t>
      </w:r>
      <w:r>
        <w:rPr>
          <w:rFonts w:ascii="SFRM2074" w:hAnsi="SFRM2074" w:cs="SFRM2074"/>
          <w:lang w:val="en-US"/>
        </w:rPr>
        <w:t>Nielsen, A. &amp; Bascompte, J. (2007) Ecological networks, nestedness and sampling</w:t>
      </w:r>
    </w:p>
    <w:p w14:paraId="565DBD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639 </w:t>
      </w:r>
      <w:r>
        <w:rPr>
          <w:rFonts w:ascii="SFRM2074" w:hAnsi="SFRM2074" w:cs="SFRM2074"/>
          <w:lang w:val="en-US"/>
        </w:rPr>
        <w:t>effort. Journal of Ecology, 95, 1134–1141–1141.</w:t>
      </w:r>
    </w:p>
    <w:p w14:paraId="65363A3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640 </w:t>
      </w:r>
      <w:r>
        <w:rPr>
          <w:rFonts w:ascii="SFRM2074" w:hAnsi="SFRM2074" w:cs="SFRM2074"/>
          <w:lang w:val="en-US"/>
        </w:rPr>
        <w:t>Olesen, J.M., Bascompte, J., Dupont, Y.L., Elberling, H. &amp; Jordano, P. (2011)</w:t>
      </w:r>
    </w:p>
    <w:p w14:paraId="6C65272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641 </w:t>
      </w:r>
      <w:r>
        <w:rPr>
          <w:rFonts w:ascii="SFRM2074" w:hAnsi="SFRM2074" w:cs="SFRM2074"/>
          <w:lang w:val="en-US"/>
        </w:rPr>
        <w:t>Missing and forbidden links in mutualistic networks. Proceedings of the Royal</w:t>
      </w:r>
    </w:p>
    <w:p w14:paraId="7F9BD9B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642 </w:t>
      </w:r>
      <w:r>
        <w:rPr>
          <w:rFonts w:ascii="SFRM2074" w:hAnsi="SFRM2074" w:cs="SFRM2074"/>
          <w:lang w:val="en-US"/>
        </w:rPr>
        <w:t>Society B-Biological Sciences, 278, 725–732.</w:t>
      </w:r>
    </w:p>
    <w:p w14:paraId="18FBED2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643 </w:t>
      </w:r>
      <w:r>
        <w:rPr>
          <w:rFonts w:ascii="SFRM2074" w:hAnsi="SFRM2074" w:cs="SFRM2074"/>
          <w:lang w:val="en-US"/>
        </w:rPr>
        <w:t>Olesen, J. &amp; Jordano, P. (2002) Geographic patterns in plant-pollinator mutualistic</w:t>
      </w:r>
    </w:p>
    <w:p w14:paraId="13C63A3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644 </w:t>
      </w:r>
      <w:r>
        <w:rPr>
          <w:rFonts w:ascii="SFRM2074" w:hAnsi="SFRM2074" w:cs="SFRM2074"/>
          <w:lang w:val="en-US"/>
        </w:rPr>
        <w:t>networks. Ecology, 83, 2416–2424.</w:t>
      </w:r>
    </w:p>
    <w:p w14:paraId="36B39D7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645 </w:t>
      </w:r>
      <w:r>
        <w:rPr>
          <w:rFonts w:ascii="SFRM2074" w:hAnsi="SFRM2074" w:cs="SFRM2074"/>
          <w:lang w:val="en-US"/>
        </w:rPr>
        <w:t>Olito, C. &amp; Fox, J.W. (2014) Species traits and abundances predict metrics of</w:t>
      </w:r>
    </w:p>
    <w:p w14:paraId="23AD413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646 </w:t>
      </w:r>
      <w:r>
        <w:rPr>
          <w:rFonts w:ascii="SFRM2074" w:hAnsi="SFRM2074" w:cs="SFRM2074"/>
          <w:lang w:val="en-US"/>
        </w:rPr>
        <w:t>plant-pollinator network structure, but not pairwise interactions. Oikos, 124,</w:t>
      </w:r>
    </w:p>
    <w:p w14:paraId="48AAAF8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647 </w:t>
      </w:r>
      <w:r>
        <w:rPr>
          <w:rFonts w:ascii="SFRM2074" w:hAnsi="SFRM2074" w:cs="SFRM2074"/>
          <w:lang w:val="en-US"/>
        </w:rPr>
        <w:t>428–436.</w:t>
      </w:r>
    </w:p>
    <w:p w14:paraId="571D50E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31</w:t>
      </w:r>
    </w:p>
    <w:p w14:paraId="1AB6370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5B6960A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648 </w:t>
      </w:r>
      <w:r>
        <w:rPr>
          <w:rFonts w:ascii="SFRM2074" w:hAnsi="SFRM2074" w:cs="SFRM2074"/>
          <w:lang w:val="en-US"/>
        </w:rPr>
        <w:t>Ollerton, J. &amp; Cranmer, L. (2002) Latitudinal trends in plant-pollinator interac</w:t>
      </w:r>
      <w:r>
        <w:rPr>
          <w:rFonts w:ascii="SFRM2074" w:hAnsi="SFRM2074" w:cs="SFRM2074"/>
          <w:sz w:val="12"/>
          <w:szCs w:val="12"/>
          <w:lang w:val="en-US"/>
        </w:rPr>
        <w:t>649</w:t>
      </w:r>
    </w:p>
    <w:p w14:paraId="74ADDC7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tions: are tropical plants more specialised? Oikos, 98, 340–350.</w:t>
      </w:r>
    </w:p>
    <w:p w14:paraId="4CEF3CA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650 </w:t>
      </w:r>
      <w:r>
        <w:rPr>
          <w:rFonts w:ascii="SFRM2074" w:hAnsi="SFRM2074" w:cs="SFRM2074"/>
          <w:lang w:val="en-US"/>
        </w:rPr>
        <w:t>Pereira, H.M., Ferrier, S., Walters, M., Geller, G.N., Jongman, R.H.G., Scholes,</w:t>
      </w:r>
    </w:p>
    <w:p w14:paraId="10F6F63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651 </w:t>
      </w:r>
      <w:r>
        <w:rPr>
          <w:rFonts w:ascii="SFRM2074" w:hAnsi="SFRM2074" w:cs="SFRM2074"/>
          <w:lang w:val="en-US"/>
        </w:rPr>
        <w:t>R.J., Bruford, M.W., Brummitt, N., Butchart, S.H.M., Cardoso, A.C., Coops,</w:t>
      </w:r>
    </w:p>
    <w:p w14:paraId="6D5149A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652 </w:t>
      </w:r>
      <w:r>
        <w:rPr>
          <w:rFonts w:ascii="SFRM2074" w:hAnsi="SFRM2074" w:cs="SFRM2074"/>
          <w:lang w:val="en-US"/>
        </w:rPr>
        <w:t>N., Dulloo, E., Faith, D., Freyhof, J., Gregory, R.D., Heip, C., Hoft, R., Hurtt,</w:t>
      </w:r>
    </w:p>
    <w:p w14:paraId="6282FD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653 </w:t>
      </w:r>
      <w:r>
        <w:rPr>
          <w:rFonts w:ascii="SFRM2074" w:hAnsi="SFRM2074" w:cs="SFRM2074"/>
          <w:lang w:val="en-US"/>
        </w:rPr>
        <w:t>G., Jetz, W., Karp, D.S., Mcgeoch, M., Obura, D., Onoda, Y., Pettorelli, N.,</w:t>
      </w:r>
    </w:p>
    <w:p w14:paraId="563E71B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654 </w:t>
      </w:r>
      <w:r>
        <w:rPr>
          <w:rFonts w:ascii="SFRM2074" w:hAnsi="SFRM2074" w:cs="SFRM2074"/>
          <w:lang w:val="en-US"/>
        </w:rPr>
        <w:t>Reyers, B., Sayre, R., Scharlemann, J.P.W., Stuart, S., Turak, E., Walpole, M.</w:t>
      </w:r>
    </w:p>
    <w:p w14:paraId="349E25C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655 </w:t>
      </w:r>
      <w:r>
        <w:rPr>
          <w:rFonts w:ascii="SFRM2074" w:hAnsi="SFRM2074" w:cs="SFRM2074"/>
          <w:lang w:val="en-US"/>
        </w:rPr>
        <w:t>&amp; Wegmann, M. (2013) Essential biodiversity variables. Science, 339, 277–278.</w:t>
      </w:r>
    </w:p>
    <w:p w14:paraId="321CB73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656 </w:t>
      </w:r>
      <w:r>
        <w:rPr>
          <w:rFonts w:ascii="SFRM2074" w:hAnsi="SFRM2074" w:cs="SFRM2074"/>
          <w:lang w:val="en-US"/>
        </w:rPr>
        <w:t>Pocock, M.J.O., Evans, D.M. &amp; Memmott, J. (2012) The Robustness and Restora</w:t>
      </w:r>
      <w:r>
        <w:rPr>
          <w:rFonts w:ascii="SFRM2074" w:hAnsi="SFRM2074" w:cs="SFRM2074"/>
          <w:sz w:val="12"/>
          <w:szCs w:val="12"/>
          <w:lang w:val="en-US"/>
        </w:rPr>
        <w:t>657</w:t>
      </w:r>
    </w:p>
    <w:p w14:paraId="12AC692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 of a Network of Ecological Networks. Science, 335, 973–977.</w:t>
      </w:r>
    </w:p>
    <w:p w14:paraId="7B49F5C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658 </w:t>
      </w:r>
      <w:r>
        <w:rPr>
          <w:rFonts w:ascii="SFRM2074" w:hAnsi="SFRM2074" w:cs="SFRM2074"/>
          <w:lang w:val="en-US"/>
        </w:rPr>
        <w:t>Preston, F. (1948) The commonness, and rarity, of species. Ecology, 29, 254–283.</w:t>
      </w:r>
    </w:p>
    <w:p w14:paraId="5F667E2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659 </w:t>
      </w:r>
      <w:r>
        <w:rPr>
          <w:rFonts w:ascii="SFRM2074" w:hAnsi="SFRM2074" w:cs="SFRM2074"/>
          <w:lang w:val="en-US"/>
        </w:rPr>
        <w:t>R Development Core Team (2010) R: A language and environment for statis</w:t>
      </w:r>
      <w:r>
        <w:rPr>
          <w:rFonts w:ascii="SFRM2074" w:hAnsi="SFRM2074" w:cs="SFRM2074"/>
          <w:sz w:val="12"/>
          <w:szCs w:val="12"/>
          <w:lang w:val="en-US"/>
        </w:rPr>
        <w:t>660</w:t>
      </w:r>
    </w:p>
    <w:p w14:paraId="7A02741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tical computing. R Foundation for Statistical Computing. Vienna, Austria.</w:t>
      </w:r>
    </w:p>
    <w:p w14:paraId="4B2D3D1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661 </w:t>
      </w:r>
      <w:r>
        <w:rPr>
          <w:rFonts w:ascii="SFRM2074" w:hAnsi="SFRM2074" w:cs="SFRM2074"/>
          <w:lang w:val="en-US"/>
        </w:rPr>
        <w:t>http://www.R-project.org, Vienna, Austria.</w:t>
      </w:r>
    </w:p>
    <w:p w14:paraId="218EBE4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662 </w:t>
      </w:r>
      <w:r>
        <w:rPr>
          <w:rFonts w:ascii="SFRM2074" w:hAnsi="SFRM2074" w:cs="SFRM2074"/>
          <w:lang w:val="en-US"/>
        </w:rPr>
        <w:t>Rivera-Hutinel, A., Bustamante, R.O., Marín, V.H. &amp; Medel, R. (2012) Effects of</w:t>
      </w:r>
    </w:p>
    <w:p w14:paraId="7C2698D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663 </w:t>
      </w:r>
      <w:r>
        <w:rPr>
          <w:rFonts w:ascii="SFRM2074" w:hAnsi="SFRM2074" w:cs="SFRM2074"/>
          <w:lang w:val="en-US"/>
        </w:rPr>
        <w:t>sampling completeness on the structure of plant-pollinator networks. Ecology,</w:t>
      </w:r>
    </w:p>
    <w:p w14:paraId="6FC22A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664 </w:t>
      </w:r>
      <w:r>
        <w:rPr>
          <w:rFonts w:ascii="SFRM2074" w:hAnsi="SFRM2074" w:cs="SFRM2074"/>
          <w:lang w:val="en-US"/>
        </w:rPr>
        <w:t>93, 1593–1603.</w:t>
      </w:r>
    </w:p>
    <w:p w14:paraId="06F5903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665 </w:t>
      </w:r>
      <w:r>
        <w:rPr>
          <w:rFonts w:ascii="SFRM2074" w:hAnsi="SFRM2074" w:cs="SFRM2074"/>
          <w:lang w:val="en-US"/>
        </w:rPr>
        <w:t>Schleuning, M., Frund, J., Klein, A.M., Abrahamczyk, S., Alarcón, R., Albrecht,</w:t>
      </w:r>
    </w:p>
    <w:p w14:paraId="15A9E71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666 </w:t>
      </w:r>
      <w:r>
        <w:rPr>
          <w:rFonts w:ascii="SFRM2074" w:hAnsi="SFRM2074" w:cs="SFRM2074"/>
          <w:lang w:val="en-US"/>
        </w:rPr>
        <w:t>M., Andersson, G.K.S., Bazarian, S., Böhning-Gaese, K., Bommarco, R., Dals</w:t>
      </w:r>
      <w:r>
        <w:rPr>
          <w:rFonts w:ascii="SFRM2074" w:hAnsi="SFRM2074" w:cs="SFRM2074"/>
          <w:sz w:val="12"/>
          <w:szCs w:val="12"/>
          <w:lang w:val="en-US"/>
        </w:rPr>
        <w:t>667</w:t>
      </w:r>
    </w:p>
    <w:p w14:paraId="3213532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gaard, B., Dehling, D.M., Gotlieb, A., Hagen, M., Hickler, T., Holzschuh, A.,</w:t>
      </w:r>
    </w:p>
    <w:p w14:paraId="2A697A9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668 </w:t>
      </w:r>
      <w:r>
        <w:rPr>
          <w:rFonts w:ascii="SFRM2074" w:hAnsi="SFRM2074" w:cs="SFRM2074"/>
          <w:lang w:val="en-US"/>
        </w:rPr>
        <w:t>Kaiser-Bunbury, C.N., Kreft, H., Morris, R.J., Sandel, B., Sutherland, W.J.,</w:t>
      </w:r>
    </w:p>
    <w:p w14:paraId="2B91165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669 </w:t>
      </w:r>
      <w:r>
        <w:rPr>
          <w:rFonts w:ascii="SFRM2074" w:hAnsi="SFRM2074" w:cs="SFRM2074"/>
          <w:lang w:val="en-US"/>
        </w:rPr>
        <w:t>Svenning, J.C., Tscharntke, T., Watts, S., Weiner, C.N., Werner, M., Williams,</w:t>
      </w:r>
    </w:p>
    <w:p w14:paraId="78133B3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32</w:t>
      </w:r>
    </w:p>
    <w:p w14:paraId="14D3492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08AA426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670 </w:t>
      </w:r>
      <w:r>
        <w:rPr>
          <w:rFonts w:ascii="SFRM2074" w:hAnsi="SFRM2074" w:cs="SFRM2074"/>
          <w:lang w:val="en-US"/>
        </w:rPr>
        <w:t>N.M., Winqvist, C., Dormann, C.F. &amp; Blüthgen, N. (2012) Specialization of</w:t>
      </w:r>
    </w:p>
    <w:p w14:paraId="06C205B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671 </w:t>
      </w:r>
      <w:r>
        <w:rPr>
          <w:rFonts w:ascii="SFRM2074" w:hAnsi="SFRM2074" w:cs="SFRM2074"/>
          <w:lang w:val="en-US"/>
        </w:rPr>
        <w:t>mutualistic interaction networks decreases toward tropical latitudes. Current</w:t>
      </w:r>
    </w:p>
    <w:p w14:paraId="5C6316D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672 </w:t>
      </w:r>
      <w:r>
        <w:rPr>
          <w:rFonts w:ascii="SFRM2074" w:hAnsi="SFRM2074" w:cs="SFRM2074"/>
          <w:lang w:val="en-US"/>
        </w:rPr>
        <w:t>Biology, 22, 1925–1931.</w:t>
      </w:r>
    </w:p>
    <w:p w14:paraId="606F7D7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673 </w:t>
      </w:r>
      <w:r>
        <w:rPr>
          <w:rFonts w:ascii="SFRM2074" w:hAnsi="SFRM2074" w:cs="SFRM2074"/>
          <w:lang w:val="en-US"/>
        </w:rPr>
        <w:t>Snow, B. &amp; Snow, D. (1972) Feeding niches of hummingbirds in a Trinidad valley.</w:t>
      </w:r>
    </w:p>
    <w:p w14:paraId="302CE56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674 </w:t>
      </w:r>
      <w:r>
        <w:rPr>
          <w:rFonts w:ascii="SFRM2074" w:hAnsi="SFRM2074" w:cs="SFRM2074"/>
          <w:lang w:val="en-US"/>
        </w:rPr>
        <w:t>Journal of Animal Ecology, 41, 471–485.</w:t>
      </w:r>
    </w:p>
    <w:p w14:paraId="456A13A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675 </w:t>
      </w:r>
      <w:r>
        <w:rPr>
          <w:rFonts w:ascii="SFRM2074" w:hAnsi="SFRM2074" w:cs="SFRM2074"/>
          <w:lang w:val="en-US"/>
        </w:rPr>
        <w:t>Snow, B. &amp; Snow, D. (1988) Birds and berries. Poyser, Calton, UK.</w:t>
      </w:r>
    </w:p>
    <w:p w14:paraId="11801E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676 </w:t>
      </w:r>
      <w:r>
        <w:rPr>
          <w:rFonts w:ascii="SFRM2074" w:hAnsi="SFRM2074" w:cs="SFRM2074"/>
          <w:lang w:val="en-US"/>
        </w:rPr>
        <w:t>Stang, M., Klinkhamer, P., Waser, N.M., Stang, I. &amp; van der Meijden, E. (2009)</w:t>
      </w:r>
    </w:p>
    <w:p w14:paraId="7B2EFAE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677 </w:t>
      </w:r>
      <w:r>
        <w:rPr>
          <w:rFonts w:ascii="SFRM2074" w:hAnsi="SFRM2074" w:cs="SFRM2074"/>
          <w:lang w:val="en-US"/>
        </w:rPr>
        <w:t>Size-specific interaction patterns and size matching in a plant-pollinator inter</w:t>
      </w:r>
      <w:r>
        <w:rPr>
          <w:rFonts w:ascii="SFRM2074" w:hAnsi="SFRM2074" w:cs="SFRM2074"/>
          <w:sz w:val="12"/>
          <w:szCs w:val="12"/>
          <w:lang w:val="en-US"/>
        </w:rPr>
        <w:t>678</w:t>
      </w:r>
    </w:p>
    <w:p w14:paraId="545B7DF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action web. Annals Of Botany, 103, 1459–1469.</w:t>
      </w:r>
    </w:p>
    <w:p w14:paraId="54FBC8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679 </w:t>
      </w:r>
      <w:r>
        <w:rPr>
          <w:rFonts w:ascii="SFRM2074" w:hAnsi="SFRM2074" w:cs="SFRM2074"/>
          <w:lang w:val="en-US"/>
        </w:rPr>
        <w:t>Strogatz, S. (2001) Exploring complex networks. Nature, 410, 268–276.</w:t>
      </w:r>
    </w:p>
    <w:p w14:paraId="5A5A797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680 </w:t>
      </w:r>
      <w:r>
        <w:rPr>
          <w:rFonts w:ascii="SFRM2074" w:hAnsi="SFRM2074" w:cs="SFRM2074"/>
          <w:lang w:val="en-US"/>
        </w:rPr>
        <w:t>Stumpf, M.P.H., Wiuf, C. &amp; May, R.M. (2005) Subnets of scale-free networks are</w:t>
      </w:r>
    </w:p>
    <w:p w14:paraId="5BF27EC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681 </w:t>
      </w:r>
      <w:r>
        <w:rPr>
          <w:rFonts w:ascii="SFRM2074" w:hAnsi="SFRM2074" w:cs="SFRM2074"/>
          <w:lang w:val="en-US"/>
        </w:rPr>
        <w:t>not scale-free: Sampling properties of networks. Proceedings of the National</w:t>
      </w:r>
    </w:p>
    <w:p w14:paraId="00F5989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682 </w:t>
      </w:r>
      <w:r>
        <w:rPr>
          <w:rFonts w:ascii="SFRM2074" w:hAnsi="SFRM2074" w:cs="SFRM2074"/>
          <w:lang w:val="en-US"/>
        </w:rPr>
        <w:t>Academy of Sciences USA, 102, 4221–4224.</w:t>
      </w:r>
    </w:p>
    <w:p w14:paraId="68ECAB7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683 </w:t>
      </w:r>
      <w:r>
        <w:rPr>
          <w:rFonts w:ascii="SFRM2074" w:hAnsi="SFRM2074" w:cs="SFRM2074"/>
          <w:lang w:val="en-US"/>
        </w:rPr>
        <w:t>Thébault, E. &amp; Fontaine, C. (2010) Stability of ecological communities and the</w:t>
      </w:r>
    </w:p>
    <w:p w14:paraId="5A7A7AF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684 </w:t>
      </w:r>
      <w:r>
        <w:rPr>
          <w:rFonts w:ascii="SFRM2074" w:hAnsi="SFRM2074" w:cs="SFRM2074"/>
          <w:lang w:val="en-US"/>
        </w:rPr>
        <w:t>architecture of mutualistic and trophic networks. Science, 329, 853–856.</w:t>
      </w:r>
    </w:p>
    <w:p w14:paraId="27CC951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685 </w:t>
      </w:r>
      <w:r>
        <w:rPr>
          <w:rFonts w:ascii="SFRM2074" w:hAnsi="SFRM2074" w:cs="SFRM2074"/>
          <w:lang w:val="en-US"/>
        </w:rPr>
        <w:t>Valiente-Banuet, A., Aizen, M.A., Alcántara, J.M., Arroyo, J., Cocucci, A.,</w:t>
      </w:r>
    </w:p>
    <w:p w14:paraId="6E80B67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686 </w:t>
      </w:r>
      <w:r>
        <w:rPr>
          <w:rFonts w:ascii="SFRM2074" w:hAnsi="SFRM2074" w:cs="SFRM2074"/>
          <w:lang w:val="en-US"/>
        </w:rPr>
        <w:t>Galetti, M., García, M.B., García, D., Gomez, J.M., Jordano, P., Medel, R.,</w:t>
      </w:r>
    </w:p>
    <w:p w14:paraId="5AE52A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687 </w:t>
      </w:r>
      <w:r>
        <w:rPr>
          <w:rFonts w:ascii="SFRM2074" w:hAnsi="SFRM2074" w:cs="SFRM2074"/>
          <w:lang w:val="en-US"/>
        </w:rPr>
        <w:t>Navarro, L., Obeso, J.R., Oviedo, R., Ramírez, N., Rey, P.J., Traveset, A.,</w:t>
      </w:r>
    </w:p>
    <w:p w14:paraId="2496BC3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688 </w:t>
      </w:r>
      <w:r>
        <w:rPr>
          <w:rFonts w:ascii="SFRM2074" w:hAnsi="SFRM2074" w:cs="SFRM2074"/>
          <w:lang w:val="en-US"/>
        </w:rPr>
        <w:t>Verdú, M. &amp; Zamora, R. (2014) Beyond species loss: the extinction of ecological</w:t>
      </w:r>
    </w:p>
    <w:p w14:paraId="45BED3E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689 </w:t>
      </w:r>
      <w:r>
        <w:rPr>
          <w:rFonts w:ascii="SFRM2074" w:hAnsi="SFRM2074" w:cs="SFRM2074"/>
          <w:lang w:val="en-US"/>
        </w:rPr>
        <w:t>interactions in a changing world. Functional Ecology, 29, 299–307.</w:t>
      </w:r>
    </w:p>
    <w:p w14:paraId="44D3596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690 </w:t>
      </w:r>
      <w:r>
        <w:rPr>
          <w:rFonts w:ascii="SFRM2074" w:hAnsi="SFRM2074" w:cs="SFRM2074"/>
          <w:lang w:val="en-US"/>
        </w:rPr>
        <w:t>Vázquez, D.P., Chacoff, N.P. &amp; Cagnolo, L. (2009) Evaluating multiple deter-</w:t>
      </w:r>
    </w:p>
    <w:p w14:paraId="7B195EC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33</w:t>
      </w:r>
    </w:p>
    <w:p w14:paraId="1756693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690E2F6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691 </w:t>
      </w:r>
      <w:r>
        <w:rPr>
          <w:rFonts w:ascii="SFRM2074" w:hAnsi="SFRM2074" w:cs="SFRM2074"/>
          <w:lang w:val="en-US"/>
        </w:rPr>
        <w:t>minants of the structure of plant-animal mutualistic networks. Ecology, 90,</w:t>
      </w:r>
    </w:p>
    <w:p w14:paraId="603C670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692 </w:t>
      </w:r>
      <w:r>
        <w:rPr>
          <w:rFonts w:ascii="SFRM2074" w:hAnsi="SFRM2074" w:cs="SFRM2074"/>
          <w:lang w:val="en-US"/>
        </w:rPr>
        <w:t>2039–2046.</w:t>
      </w:r>
    </w:p>
    <w:p w14:paraId="0848E8F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693 </w:t>
      </w:r>
      <w:r>
        <w:rPr>
          <w:rFonts w:ascii="SFRM2074" w:hAnsi="SFRM2074" w:cs="SFRM2074"/>
          <w:lang w:val="en-US"/>
        </w:rPr>
        <w:t>Vázquez, D.P., Ramos-Jiliberto, R., Urbani, P. &amp; Valdovinos, F.S. (2015) A con</w:t>
      </w:r>
      <w:r>
        <w:rPr>
          <w:rFonts w:ascii="SFRM2074" w:hAnsi="SFRM2074" w:cs="SFRM2074"/>
          <w:sz w:val="12"/>
          <w:szCs w:val="12"/>
          <w:lang w:val="en-US"/>
        </w:rPr>
        <w:t>694</w:t>
      </w:r>
    </w:p>
    <w:p w14:paraId="701CE28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lang w:val="en-US"/>
        </w:rPr>
        <w:t>ceptual framework for studying the strength of plant-animal mutualistic inter</w:t>
      </w:r>
      <w:r>
        <w:rPr>
          <w:rFonts w:ascii="SFRM2074" w:hAnsi="SFRM2074" w:cs="SFRM2074"/>
          <w:sz w:val="12"/>
          <w:szCs w:val="12"/>
          <w:lang w:val="en-US"/>
        </w:rPr>
        <w:t>695</w:t>
      </w:r>
    </w:p>
    <w:p w14:paraId="1F2C313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actions. Ecology Letters, 18, 385–400.</w:t>
      </w:r>
    </w:p>
    <w:p w14:paraId="7D69A7E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696 </w:t>
      </w:r>
      <w:r>
        <w:rPr>
          <w:rFonts w:ascii="SFRM2074" w:hAnsi="SFRM2074" w:cs="SFRM2074"/>
          <w:lang w:val="en-US"/>
        </w:rPr>
        <w:t>Vázquez, D., Morris, W. &amp; Jordano, P. (2005) Interaction frequency as a surrogate</w:t>
      </w:r>
    </w:p>
    <w:p w14:paraId="595C4D3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697 </w:t>
      </w:r>
      <w:r>
        <w:rPr>
          <w:rFonts w:ascii="SFRM2074" w:hAnsi="SFRM2074" w:cs="SFRM2074"/>
          <w:lang w:val="en-US"/>
        </w:rPr>
        <w:t>for the total effect of animal mutualists on plants. Ecology Letters, 8, 1088–1094.</w:t>
      </w:r>
    </w:p>
    <w:p w14:paraId="450A5B3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698 </w:t>
      </w:r>
      <w:r>
        <w:rPr>
          <w:rFonts w:ascii="SFRM2074" w:hAnsi="SFRM2074" w:cs="SFRM2074"/>
          <w:lang w:val="en-US"/>
        </w:rPr>
        <w:t>Vizentin-Bugoni, J., Maruyama, P.K. &amp; Sazima, M. (2014) Processes entangling</w:t>
      </w:r>
    </w:p>
    <w:p w14:paraId="3959537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699 </w:t>
      </w:r>
      <w:r>
        <w:rPr>
          <w:rFonts w:ascii="SFRM2074" w:hAnsi="SFRM2074" w:cs="SFRM2074"/>
          <w:lang w:val="en-US"/>
        </w:rPr>
        <w:t>interactions in communities: forbidden links are more important than abundance</w:t>
      </w:r>
    </w:p>
    <w:p w14:paraId="32E324C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700 </w:t>
      </w:r>
      <w:r>
        <w:rPr>
          <w:rFonts w:ascii="SFRM2074" w:hAnsi="SFRM2074" w:cs="SFRM2074"/>
          <w:lang w:val="en-US"/>
        </w:rPr>
        <w:t>in a hummingbird-plant network. Proceedings of the Royal Society B-Biological</w:t>
      </w:r>
    </w:p>
    <w:p w14:paraId="4F07343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701 </w:t>
      </w:r>
      <w:r>
        <w:rPr>
          <w:rFonts w:ascii="SFRM2074" w:hAnsi="SFRM2074" w:cs="SFRM2074"/>
          <w:lang w:val="en-US"/>
        </w:rPr>
        <w:t>Sciences, 281, 20132397.</w:t>
      </w:r>
    </w:p>
    <w:p w14:paraId="626A41B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34</w:t>
      </w:r>
    </w:p>
    <w:p w14:paraId="21673A3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1030D65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702 </w:t>
      </w:r>
      <w:r>
        <w:rPr>
          <w:rFonts w:ascii="SFRM2074" w:hAnsi="SFRM2074" w:cs="SFRM2074"/>
          <w:sz w:val="34"/>
          <w:szCs w:val="34"/>
          <w:lang w:val="en-US"/>
        </w:rPr>
        <w:t>Figure captions</w:t>
      </w:r>
    </w:p>
    <w:p w14:paraId="3C9BFF0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703 </w:t>
      </w:r>
      <w:r>
        <w:rPr>
          <w:rFonts w:ascii="SFRM2074" w:hAnsi="SFRM2074" w:cs="SFRM2074"/>
          <w:lang w:val="en-US"/>
        </w:rPr>
        <w:t>Figure 1. Sampling ecological interaction networks (e.g., plant-animal interac</w:t>
      </w:r>
      <w:r>
        <w:rPr>
          <w:rFonts w:ascii="SFRM2074" w:hAnsi="SFRM2074" w:cs="SFRM2074"/>
          <w:sz w:val="12"/>
          <w:szCs w:val="12"/>
          <w:lang w:val="en-US"/>
        </w:rPr>
        <w:t>704</w:t>
      </w:r>
    </w:p>
    <w:p w14:paraId="4793A28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tions) usually focus on different types of subsampling the full network, yielding</w:t>
      </w:r>
    </w:p>
    <w:p w14:paraId="05D01AD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705 </w:t>
      </w:r>
      <w:r>
        <w:rPr>
          <w:rFonts w:ascii="SFRM2074" w:hAnsi="SFRM2074" w:cs="SFRM2074"/>
          <w:lang w:val="en-US"/>
        </w:rPr>
        <w:t>submatrices _[m; n] of the full interaction matrix _ with A and P animal and</w:t>
      </w:r>
    </w:p>
    <w:p w14:paraId="1BA1C01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706 </w:t>
      </w:r>
      <w:r>
        <w:rPr>
          <w:rFonts w:ascii="SFRM2074" w:hAnsi="SFRM2074" w:cs="SFRM2074"/>
          <w:lang w:val="en-US"/>
        </w:rPr>
        <w:t>plant species. a) all the potential plants interacting with a subset of the animals</w:t>
      </w:r>
    </w:p>
    <w:p w14:paraId="2752BEA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707 </w:t>
      </w:r>
      <w:r>
        <w:rPr>
          <w:rFonts w:ascii="SFRM2074" w:hAnsi="SFRM2074" w:cs="SFRM2074"/>
          <w:lang w:val="en-US"/>
        </w:rPr>
        <w:t>(e.g., studying just the hummingbird-pollinated flower species in a community);</w:t>
      </w:r>
    </w:p>
    <w:p w14:paraId="2C6891B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708 </w:t>
      </w:r>
      <w:r>
        <w:rPr>
          <w:rFonts w:ascii="SFRM2074" w:hAnsi="SFRM2074" w:cs="SFRM2074"/>
          <w:lang w:val="en-US"/>
        </w:rPr>
        <w:t>b) all the potential animal species interacting with a subset of the plant species</w:t>
      </w:r>
    </w:p>
    <w:p w14:paraId="42A9ED4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709 </w:t>
      </w:r>
      <w:r>
        <w:rPr>
          <w:rFonts w:ascii="SFRM2074" w:hAnsi="SFRM2074" w:cs="SFRM2074"/>
          <w:lang w:val="en-US"/>
        </w:rPr>
        <w:t>(e.g., studying the frugivore species feeding on figs Ficus in a community); and c)</w:t>
      </w:r>
    </w:p>
    <w:p w14:paraId="0C0146B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710 </w:t>
      </w:r>
      <w:r>
        <w:rPr>
          <w:rFonts w:ascii="SFRM2074" w:hAnsi="SFRM2074" w:cs="SFRM2074"/>
          <w:lang w:val="en-US"/>
        </w:rPr>
        <w:t>sampling a subset of all the potential animal species interacting with a subset of all</w:t>
      </w:r>
    </w:p>
    <w:p w14:paraId="2802A69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711 </w:t>
      </w:r>
      <w:r>
        <w:rPr>
          <w:rFonts w:ascii="SFRM2074" w:hAnsi="SFRM2074" w:cs="SFRM2074"/>
          <w:lang w:val="en-US"/>
        </w:rPr>
        <w:t>the plant species (e.g., studying the plant-frugivore interactions of the rainforest</w:t>
      </w:r>
    </w:p>
    <w:p w14:paraId="08BE772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712 </w:t>
      </w:r>
      <w:r>
        <w:rPr>
          <w:rFonts w:ascii="SFRM2074" w:hAnsi="SFRM2074" w:cs="SFRM2074"/>
          <w:lang w:val="en-US"/>
        </w:rPr>
        <w:t>understory).</w:t>
      </w:r>
    </w:p>
    <w:p w14:paraId="0DECF94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>713</w:t>
      </w:r>
    </w:p>
    <w:p w14:paraId="57237C1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714 </w:t>
      </w:r>
      <w:r>
        <w:rPr>
          <w:rFonts w:ascii="SFRM2074" w:hAnsi="SFRM2074" w:cs="SFRM2074"/>
          <w:lang w:val="en-US"/>
        </w:rPr>
        <w:t>Figure 2. Sampling species interactions in natural communities. Suppose an</w:t>
      </w:r>
    </w:p>
    <w:p w14:paraId="075C8F1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715 </w:t>
      </w:r>
      <w:r>
        <w:rPr>
          <w:rFonts w:ascii="SFRM2074" w:hAnsi="SFRM2074" w:cs="SFRM2074"/>
          <w:lang w:val="en-US"/>
        </w:rPr>
        <w:t>assemblage with A = 3 animal species (red, species 1–3 with three, two, and 1</w:t>
      </w:r>
    </w:p>
    <w:p w14:paraId="04EB49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716 </w:t>
      </w:r>
      <w:r>
        <w:rPr>
          <w:rFonts w:ascii="SFRM2074" w:hAnsi="SFRM2074" w:cs="SFRM2074"/>
          <w:lang w:val="en-US"/>
        </w:rPr>
        <w:t>individuals, respectively) and P = 3 plant species (green, species a-c with three</w:t>
      </w:r>
    </w:p>
    <w:p w14:paraId="515DE7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717 </w:t>
      </w:r>
      <w:r>
        <w:rPr>
          <w:rFonts w:ascii="SFRM2074" w:hAnsi="SFRM2074" w:cs="SFRM2074"/>
          <w:lang w:val="en-US"/>
        </w:rPr>
        <w:t>individuals each) (colored balls), sampled with increasing effort in steps 1 to 6</w:t>
      </w:r>
    </w:p>
    <w:p w14:paraId="1A99A93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718 </w:t>
      </w:r>
      <w:r>
        <w:rPr>
          <w:rFonts w:ascii="SFRM2074" w:hAnsi="SFRM2074" w:cs="SFRM2074"/>
          <w:lang w:val="en-US"/>
        </w:rPr>
        <w:t>(panels). In Step 1 we record animal species 1 and plant species 1 and 2 with</w:t>
      </w:r>
    </w:p>
    <w:p w14:paraId="13FD16F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719 </w:t>
      </w:r>
      <w:r>
        <w:rPr>
          <w:rFonts w:ascii="SFRM2074" w:hAnsi="SFRM2074" w:cs="SFRM2074"/>
          <w:lang w:val="en-US"/>
        </w:rPr>
        <w:t>a total of three interactions (black lines) represented as two distinct interactions:</w:t>
      </w:r>
    </w:p>
    <w:p w14:paraId="6F67E5B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720 </w:t>
      </w:r>
      <w:r>
        <w:rPr>
          <w:rFonts w:ascii="SFRM2074" w:hAnsi="SFRM2074" w:cs="SFRM2074"/>
          <w:lang w:val="en-US"/>
        </w:rPr>
        <w:t>1 􀀀 a and 1 􀀀 b. As we advance our sampling (panels 1 to 6, illustrating e.g.,</w:t>
      </w:r>
    </w:p>
    <w:p w14:paraId="7FE4765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721 </w:t>
      </w:r>
      <w:r>
        <w:rPr>
          <w:rFonts w:ascii="SFRM2074" w:hAnsi="SFRM2074" w:cs="SFRM2074"/>
          <w:lang w:val="en-US"/>
        </w:rPr>
        <w:t>additional sampling days) we record new distinct interactions. Note that we actu</w:t>
      </w:r>
      <w:r>
        <w:rPr>
          <w:rFonts w:ascii="SFRM2074" w:hAnsi="SFRM2074" w:cs="SFRM2074"/>
          <w:sz w:val="12"/>
          <w:szCs w:val="12"/>
          <w:lang w:val="en-US"/>
        </w:rPr>
        <w:t>722</w:t>
      </w:r>
    </w:p>
    <w:p w14:paraId="7A9CF84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ally sample and record interactions among individuals, yet we pool the data across</w:t>
      </w:r>
    </w:p>
    <w:p w14:paraId="72EE257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723 </w:t>
      </w:r>
      <w:r>
        <w:rPr>
          <w:rFonts w:ascii="SFRM2074" w:hAnsi="SFRM2074" w:cs="SFRM2074"/>
          <w:lang w:val="en-US"/>
        </w:rPr>
        <w:t>species to get a species by species interaction matrix. Few network analyses have</w:t>
      </w:r>
    </w:p>
    <w:p w14:paraId="3521414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724 </w:t>
      </w:r>
      <w:r>
        <w:rPr>
          <w:rFonts w:ascii="SFRM2074" w:hAnsi="SFRM2074" w:cs="SFRM2074"/>
          <w:lang w:val="en-US"/>
        </w:rPr>
        <w:t>been carried out on individual data(Dupont et al., 2014).</w:t>
      </w:r>
    </w:p>
    <w:p w14:paraId="57D2B11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>725</w:t>
      </w:r>
    </w:p>
    <w:p w14:paraId="48E086D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35</w:t>
      </w:r>
    </w:p>
    <w:p w14:paraId="68A1A48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1C3167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726 </w:t>
      </w:r>
      <w:r>
        <w:rPr>
          <w:rFonts w:ascii="SFRM2074" w:hAnsi="SFRM2074" w:cs="SFRM2074"/>
          <w:sz w:val="34"/>
          <w:szCs w:val="34"/>
          <w:lang w:val="en-US"/>
        </w:rPr>
        <w:t>Figures</w:t>
      </w:r>
    </w:p>
    <w:p w14:paraId="2E6C87E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Figure 1:</w:t>
      </w:r>
    </w:p>
    <w:p w14:paraId="14A6611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0"/>
          <w:szCs w:val="20"/>
          <w:lang w:val="en-US"/>
        </w:rPr>
      </w:pPr>
      <w:r>
        <w:rPr>
          <w:rFonts w:ascii="SFRM2074" w:hAnsi="SFRM2074" w:cs="SFRM2074"/>
          <w:sz w:val="20"/>
          <w:szCs w:val="20"/>
          <w:lang w:val="en-US"/>
        </w:rPr>
        <w:t>Animals</w:t>
      </w:r>
    </w:p>
    <w:p w14:paraId="4DE8783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20"/>
          <w:szCs w:val="20"/>
          <w:lang w:val="en-US"/>
        </w:rPr>
      </w:pPr>
      <w:r>
        <w:rPr>
          <w:rFonts w:ascii="SFRM2074" w:hAnsi="SFRM2074" w:cs="SFRM2074"/>
          <w:sz w:val="20"/>
          <w:szCs w:val="20"/>
          <w:lang w:val="en-US"/>
        </w:rPr>
        <w:t>Plants</w:t>
      </w:r>
    </w:p>
    <w:p w14:paraId="6A58B84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57"/>
          <w:szCs w:val="57"/>
          <w:lang w:val="en-US"/>
        </w:rPr>
      </w:pPr>
      <w:r>
        <w:rPr>
          <w:rFonts w:ascii="SFRM2074" w:hAnsi="SFRM2074" w:cs="SFRM2074"/>
          <w:sz w:val="57"/>
          <w:szCs w:val="57"/>
          <w:lang w:val="en-US"/>
        </w:rPr>
        <w:t>a b c</w:t>
      </w:r>
    </w:p>
    <w:p w14:paraId="68A2AE5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5"/>
          <w:szCs w:val="35"/>
          <w:lang w:val="en-US"/>
        </w:rPr>
      </w:pPr>
      <w:r>
        <w:rPr>
          <w:rFonts w:ascii="SFRM2074" w:hAnsi="SFRM2074" w:cs="SFRM2074"/>
          <w:sz w:val="35"/>
          <w:szCs w:val="35"/>
          <w:lang w:val="en-US"/>
        </w:rPr>
        <w:t>m</w:t>
      </w:r>
    </w:p>
    <w:p w14:paraId="4407606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5"/>
          <w:szCs w:val="35"/>
          <w:lang w:val="en-US"/>
        </w:rPr>
      </w:pPr>
      <w:r>
        <w:rPr>
          <w:rFonts w:ascii="SFRM2074" w:hAnsi="SFRM2074" w:cs="SFRM2074"/>
          <w:sz w:val="35"/>
          <w:szCs w:val="35"/>
          <w:lang w:val="en-US"/>
        </w:rPr>
        <w:t>P</w:t>
      </w:r>
    </w:p>
    <w:p w14:paraId="6A0A219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5"/>
          <w:szCs w:val="35"/>
          <w:lang w:val="en-US"/>
        </w:rPr>
      </w:pPr>
      <w:r>
        <w:rPr>
          <w:rFonts w:ascii="SFRM2074" w:hAnsi="SFRM2074" w:cs="SFRM2074"/>
          <w:sz w:val="35"/>
          <w:szCs w:val="35"/>
          <w:lang w:val="en-US"/>
        </w:rPr>
        <w:t>A</w:t>
      </w:r>
    </w:p>
    <w:p w14:paraId="21B867D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5"/>
          <w:szCs w:val="35"/>
          <w:lang w:val="en-US"/>
        </w:rPr>
      </w:pPr>
      <w:r>
        <w:rPr>
          <w:rFonts w:ascii="SFRM2074" w:hAnsi="SFRM2074" w:cs="SFRM2074"/>
          <w:sz w:val="35"/>
          <w:szCs w:val="35"/>
          <w:lang w:val="en-US"/>
        </w:rPr>
        <w:t>n n</w:t>
      </w:r>
    </w:p>
    <w:p w14:paraId="3A747AD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5"/>
          <w:szCs w:val="35"/>
          <w:lang w:val="en-US"/>
        </w:rPr>
      </w:pPr>
      <w:r>
        <w:rPr>
          <w:rFonts w:ascii="SFRM2074" w:hAnsi="SFRM2074" w:cs="SFRM2074"/>
          <w:sz w:val="35"/>
          <w:szCs w:val="35"/>
          <w:lang w:val="en-US"/>
        </w:rPr>
        <w:t>m</w:t>
      </w:r>
    </w:p>
    <w:p w14:paraId="2199A53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36</w:t>
      </w:r>
    </w:p>
    <w:p w14:paraId="1E63BBF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732DF6A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Figure 2:</w:t>
      </w:r>
    </w:p>
    <w:p w14:paraId="455C1FF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Jordano - Figure 1</w:t>
      </w:r>
    </w:p>
    <w:p w14:paraId="7A4207B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522FB76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0B9C9B7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1204763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503854A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1C15673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7C26425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62CBB96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3C948E7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2A295FB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1049C11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7880EEA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0551A84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28B1C3F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46B7FDE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1B95381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4696107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060288F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2A4D162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6A57359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2EAF21B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0FAD571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07F3505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1C5D256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3C7051B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3BFC5C0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5B647F3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3971640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4E1754D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701E459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5461C13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453E873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0AD71FB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79E80F7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56A6F2B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5DBB560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76E0908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20147AA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4CB2581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70EB75F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1419D40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3DE90E0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30CB0BF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7895CC4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25CAB4A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a</w:t>
      </w:r>
    </w:p>
    <w:p w14:paraId="6C825ED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607D199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b</w:t>
      </w:r>
    </w:p>
    <w:p w14:paraId="3A4BE51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0CA15DE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1 1</w:t>
      </w:r>
    </w:p>
    <w:p w14:paraId="259C54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3</w:t>
      </w:r>
    </w:p>
    <w:p w14:paraId="7975413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</w:t>
      </w:r>
    </w:p>
    <w:p w14:paraId="22544DA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1734A63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59D9409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1 1</w:t>
      </w:r>
    </w:p>
    <w:p w14:paraId="7E8F5B3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3</w:t>
      </w:r>
    </w:p>
    <w:p w14:paraId="5CABF51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</w:t>
      </w:r>
    </w:p>
    <w:p w14:paraId="4BE693E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67C5CEC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2A998BE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1 1</w:t>
      </w:r>
    </w:p>
    <w:p w14:paraId="5F998C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3</w:t>
      </w:r>
    </w:p>
    <w:p w14:paraId="20C29ED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</w:t>
      </w:r>
    </w:p>
    <w:p w14:paraId="6554DBF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0387C3F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0A7497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1 1</w:t>
      </w:r>
    </w:p>
    <w:p w14:paraId="35F4E20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3</w:t>
      </w:r>
    </w:p>
    <w:p w14:paraId="0E8FB6E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</w:t>
      </w:r>
    </w:p>
    <w:p w14:paraId="3A67A02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34776D1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64A0769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1 1</w:t>
      </w:r>
    </w:p>
    <w:p w14:paraId="7AF2BFB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3</w:t>
      </w:r>
    </w:p>
    <w:p w14:paraId="4DB1E48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</w:t>
      </w:r>
    </w:p>
    <w:p w14:paraId="3C985A5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3BCFADC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2949844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1 1</w:t>
      </w:r>
    </w:p>
    <w:p w14:paraId="046476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3</w:t>
      </w:r>
    </w:p>
    <w:p w14:paraId="1D1D3D6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</w:t>
      </w:r>
    </w:p>
    <w:p w14:paraId="05C86E2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7537C08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2</w:t>
      </w:r>
    </w:p>
    <w:p w14:paraId="76E2423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0"/>
          <w:szCs w:val="30"/>
          <w:lang w:val="en-US"/>
        </w:rPr>
      </w:pPr>
      <w:r>
        <w:rPr>
          <w:rFonts w:ascii="SFRM2074" w:hAnsi="SFRM2074" w:cs="SFRM2074"/>
          <w:sz w:val="30"/>
          <w:szCs w:val="30"/>
          <w:lang w:val="en-US"/>
        </w:rPr>
        <w:t>1 2 3</w:t>
      </w:r>
    </w:p>
    <w:p w14:paraId="6112973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0"/>
          <w:szCs w:val="30"/>
          <w:lang w:val="en-US"/>
        </w:rPr>
      </w:pPr>
      <w:r>
        <w:rPr>
          <w:rFonts w:ascii="SFRM2074" w:hAnsi="SFRM2074" w:cs="SFRM2074"/>
          <w:sz w:val="30"/>
          <w:szCs w:val="30"/>
          <w:lang w:val="en-US"/>
        </w:rPr>
        <w:t>4 5 6</w:t>
      </w:r>
    </w:p>
    <w:p w14:paraId="2140CA9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1 2 2 2 2 2 3 3 4</w:t>
      </w:r>
    </w:p>
    <w:p w14:paraId="4DA9BF8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3 3 4 3 3 5 3 3 6</w:t>
      </w:r>
    </w:p>
    <w:p w14:paraId="042482D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</w:t>
      </w:r>
    </w:p>
    <w:p w14:paraId="07BD51A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 c c</w:t>
      </w:r>
    </w:p>
    <w:p w14:paraId="04F2F0D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5"/>
          <w:szCs w:val="15"/>
          <w:lang w:val="en-US"/>
        </w:rPr>
      </w:pPr>
      <w:r>
        <w:rPr>
          <w:rFonts w:ascii="SFRM2074" w:hAnsi="SFRM2074" w:cs="SFRM2074"/>
          <w:sz w:val="15"/>
          <w:szCs w:val="15"/>
          <w:lang w:val="en-US"/>
        </w:rPr>
        <w:t>c c</w:t>
      </w:r>
    </w:p>
    <w:p w14:paraId="770EABF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37</w:t>
      </w:r>
    </w:p>
    <w:p w14:paraId="08E81B9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4B77493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727 </w:t>
      </w:r>
      <w:r>
        <w:rPr>
          <w:rFonts w:ascii="SFRM2074" w:hAnsi="SFRM2074" w:cs="SFRM2074"/>
          <w:sz w:val="34"/>
          <w:szCs w:val="34"/>
          <w:lang w:val="en-US"/>
        </w:rPr>
        <w:t>Table captions</w:t>
      </w:r>
    </w:p>
    <w:p w14:paraId="3A41C41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728 </w:t>
      </w:r>
      <w:r>
        <w:rPr>
          <w:rFonts w:ascii="SFRM2074" w:hAnsi="SFRM2074" w:cs="SFRM2074"/>
          <w:lang w:val="en-US"/>
        </w:rPr>
        <w:t>Table 1. A taxonomy of link types for ecological interactions (Olesen et al. 2011).</w:t>
      </w:r>
    </w:p>
    <w:p w14:paraId="080D584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729 </w:t>
      </w:r>
      <w:r>
        <w:rPr>
          <w:rFonts w:ascii="SFRM2074" w:hAnsi="SFRM2074" w:cs="SFRM2074"/>
          <w:lang w:val="en-US"/>
        </w:rPr>
        <w:t>A, number of animal species; P, number of plant species; I, number of observed</w:t>
      </w:r>
    </w:p>
    <w:p w14:paraId="0300DAD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730 </w:t>
      </w:r>
      <w:r>
        <w:rPr>
          <w:rFonts w:ascii="SFRM2074" w:hAnsi="SFRM2074" w:cs="SFRM2074"/>
          <w:lang w:val="en-US"/>
        </w:rPr>
        <w:t>links; C = 100I=(AP), connectance; FL, number of forbidden links; and ML,</w:t>
      </w:r>
    </w:p>
    <w:p w14:paraId="52D90AC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731 </w:t>
      </w:r>
      <w:r>
        <w:rPr>
          <w:rFonts w:ascii="SFRM2074" w:hAnsi="SFRM2074" w:cs="SFRM2074"/>
          <w:lang w:val="en-US"/>
        </w:rPr>
        <w:t>number of missing links. As natural scientists, our ultimate goal is to eliminate</w:t>
      </w:r>
    </w:p>
    <w:p w14:paraId="6B8055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732 </w:t>
      </w:r>
      <w:r>
        <w:rPr>
          <w:rFonts w:ascii="SFRM2074" w:hAnsi="SFRM2074" w:cs="SFRM2074"/>
          <w:lang w:val="en-US"/>
        </w:rPr>
        <w:t>ML from the equation FL = AP 􀀀 I 􀀀ML, which probably is not feasible given</w:t>
      </w:r>
    </w:p>
    <w:p w14:paraId="355770B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733 </w:t>
      </w:r>
      <w:r>
        <w:rPr>
          <w:rFonts w:ascii="SFRM2074" w:hAnsi="SFRM2074" w:cs="SFRM2074"/>
          <w:lang w:val="en-US"/>
        </w:rPr>
        <w:t>logistic sampling limitations. When we, during our study, estimate ML to be</w:t>
      </w:r>
    </w:p>
    <w:p w14:paraId="768B91E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734 </w:t>
      </w:r>
      <w:r>
        <w:rPr>
          <w:rFonts w:ascii="SFRM2074" w:hAnsi="SFRM2074" w:cs="SFRM2074"/>
          <w:lang w:val="en-US"/>
        </w:rPr>
        <w:t>negligible, we cease observing and estimate I and FL.</w:t>
      </w:r>
    </w:p>
    <w:p w14:paraId="6369A6C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>735</w:t>
      </w:r>
    </w:p>
    <w:p w14:paraId="672F37E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736 </w:t>
      </w:r>
      <w:r>
        <w:rPr>
          <w:rFonts w:ascii="SFRM2074" w:hAnsi="SFRM2074" w:cs="SFRM2074"/>
          <w:lang w:val="en-US"/>
        </w:rPr>
        <w:t>Table 2. Frequencies of different type of forbidden links in natural plant-animal</w:t>
      </w:r>
    </w:p>
    <w:p w14:paraId="19810B3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737 </w:t>
      </w:r>
      <w:r>
        <w:rPr>
          <w:rFonts w:ascii="SFRM2074" w:hAnsi="SFRM2074" w:cs="SFRM2074"/>
          <w:lang w:val="en-US"/>
        </w:rPr>
        <w:t>interaction assemblages. AP, maximum potential links, I</w:t>
      </w:r>
      <w:r>
        <w:rPr>
          <w:rFonts w:ascii="SFRM2074" w:hAnsi="SFRM2074" w:cs="SFRM2074"/>
          <w:sz w:val="16"/>
          <w:szCs w:val="16"/>
          <w:lang w:val="en-US"/>
        </w:rPr>
        <w:t>max</w:t>
      </w:r>
      <w:r>
        <w:rPr>
          <w:rFonts w:ascii="SFRM2074" w:hAnsi="SFRM2074" w:cs="SFRM2074"/>
          <w:lang w:val="en-US"/>
        </w:rPr>
        <w:t>; I, number of ob</w:t>
      </w:r>
      <w:r>
        <w:rPr>
          <w:rFonts w:ascii="SFRM2074" w:hAnsi="SFRM2074" w:cs="SFRM2074"/>
          <w:sz w:val="12"/>
          <w:szCs w:val="12"/>
          <w:lang w:val="en-US"/>
        </w:rPr>
        <w:t>738</w:t>
      </w:r>
    </w:p>
    <w:p w14:paraId="0698E6F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served links; UL, number of unobserved links; FL, number of forbidden links;</w:t>
      </w:r>
    </w:p>
    <w:p w14:paraId="32E1A0B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739 </w:t>
      </w:r>
      <w:r>
        <w:rPr>
          <w:rFonts w:ascii="SFRM2074" w:hAnsi="SFRM2074" w:cs="SFRM2074"/>
          <w:lang w:val="en-US"/>
        </w:rPr>
        <w:t>FL</w:t>
      </w:r>
      <w:r>
        <w:rPr>
          <w:rFonts w:ascii="SFRM2074" w:hAnsi="SFRM2074" w:cs="SFRM2074"/>
          <w:sz w:val="16"/>
          <w:szCs w:val="16"/>
          <w:lang w:val="en-US"/>
        </w:rPr>
        <w:t xml:space="preserve">P </w:t>
      </w:r>
      <w:r>
        <w:rPr>
          <w:rFonts w:ascii="SFRM2074" w:hAnsi="SFRM2074" w:cs="SFRM2074"/>
          <w:lang w:val="en-US"/>
        </w:rPr>
        <w:t>, phenology; FL</w:t>
      </w:r>
      <w:r>
        <w:rPr>
          <w:rFonts w:ascii="SFRM2074" w:hAnsi="SFRM2074" w:cs="SFRM2074"/>
          <w:sz w:val="16"/>
          <w:szCs w:val="16"/>
          <w:lang w:val="en-US"/>
        </w:rPr>
        <w:t>S</w:t>
      </w:r>
      <w:r>
        <w:rPr>
          <w:rFonts w:ascii="SFRM2074" w:hAnsi="SFRM2074" w:cs="SFRM2074"/>
          <w:lang w:val="en-US"/>
        </w:rPr>
        <w:t>, size restrictions; FL</w:t>
      </w:r>
      <w:r>
        <w:rPr>
          <w:rFonts w:ascii="SFRM2074" w:hAnsi="SFRM2074" w:cs="SFRM2074"/>
          <w:sz w:val="16"/>
          <w:szCs w:val="16"/>
          <w:lang w:val="en-US"/>
        </w:rPr>
        <w:t>A</w:t>
      </w:r>
      <w:r>
        <w:rPr>
          <w:rFonts w:ascii="SFRM2074" w:hAnsi="SFRM2074" w:cs="SFRM2074"/>
          <w:lang w:val="en-US"/>
        </w:rPr>
        <w:t>, accessibility; FL</w:t>
      </w:r>
      <w:r>
        <w:rPr>
          <w:rFonts w:ascii="SFRM2074" w:hAnsi="SFRM2074" w:cs="SFRM2074"/>
          <w:sz w:val="16"/>
          <w:szCs w:val="16"/>
          <w:lang w:val="en-US"/>
        </w:rPr>
        <w:t>O</w:t>
      </w:r>
      <w:r>
        <w:rPr>
          <w:rFonts w:ascii="SFRM2074" w:hAnsi="SFRM2074" w:cs="SFRM2074"/>
          <w:lang w:val="en-US"/>
        </w:rPr>
        <w:t>, other types of</w:t>
      </w:r>
    </w:p>
    <w:p w14:paraId="14DE960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740 </w:t>
      </w:r>
      <w:r>
        <w:rPr>
          <w:rFonts w:ascii="SFRM2074" w:hAnsi="SFRM2074" w:cs="SFRM2074"/>
          <w:lang w:val="en-US"/>
        </w:rPr>
        <w:t>restrictions; ML, unknown causes (missing links). Relative frequencies (in paren</w:t>
      </w:r>
      <w:r>
        <w:rPr>
          <w:rFonts w:ascii="SFRM2074" w:hAnsi="SFRM2074" w:cs="SFRM2074"/>
          <w:sz w:val="12"/>
          <w:szCs w:val="12"/>
          <w:lang w:val="en-US"/>
        </w:rPr>
        <w:t>741</w:t>
      </w:r>
    </w:p>
    <w:p w14:paraId="3A2E10F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theses) calculated over I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= AP for I, ML, and FL; for all forbidden links types,</w:t>
      </w:r>
    </w:p>
    <w:p w14:paraId="144E853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742 </w:t>
      </w:r>
      <w:r>
        <w:rPr>
          <w:rFonts w:ascii="SFRM2074" w:hAnsi="SFRM2074" w:cs="SFRM2074"/>
          <w:lang w:val="en-US"/>
        </w:rPr>
        <w:t>calculated over FL. References, from left to right: Olesen et al. 2008; Olesen &amp;</w:t>
      </w:r>
    </w:p>
    <w:p w14:paraId="2359578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743 </w:t>
      </w:r>
      <w:r>
        <w:rPr>
          <w:rFonts w:ascii="SFRM2074" w:hAnsi="SFRM2074" w:cs="SFRM2074"/>
          <w:lang w:val="en-US"/>
        </w:rPr>
        <w:t>Myrthue unpubl.; Snow &amp; Snow 1972 and Jordano et al. 2006; Vizentin-Bugoni</w:t>
      </w:r>
    </w:p>
    <w:p w14:paraId="357F0FD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744 </w:t>
      </w:r>
      <w:r>
        <w:rPr>
          <w:rFonts w:ascii="SFRM2074" w:hAnsi="SFRM2074" w:cs="SFRM2074"/>
          <w:lang w:val="en-US"/>
        </w:rPr>
        <w:t>et al. 2014; Jordano et al. 2009; Olesen et al. 2011.</w:t>
      </w:r>
    </w:p>
    <w:p w14:paraId="668F570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>745</w:t>
      </w:r>
    </w:p>
    <w:p w14:paraId="2409F8D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746 </w:t>
      </w:r>
      <w:r>
        <w:rPr>
          <w:rFonts w:ascii="SFRM2074" w:hAnsi="SFRM2074" w:cs="SFRM2074"/>
          <w:lang w:val="en-US"/>
        </w:rPr>
        <w:t>Table 3. A vectorized interaction matrix.</w:t>
      </w:r>
    </w:p>
    <w:p w14:paraId="2D9D09E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>747</w:t>
      </w:r>
    </w:p>
    <w:p w14:paraId="7C91D80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748 </w:t>
      </w:r>
      <w:r>
        <w:rPr>
          <w:rFonts w:ascii="SFRM2074" w:hAnsi="SFRM2074" w:cs="SFRM2074"/>
          <w:lang w:val="en-US"/>
        </w:rPr>
        <w:t>Table 4. Sampling statistics for three plant-animal interaction networks (Olesen</w:t>
      </w:r>
    </w:p>
    <w:p w14:paraId="0219811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749 </w:t>
      </w:r>
      <w:r>
        <w:rPr>
          <w:rFonts w:ascii="SFRM2074" w:hAnsi="SFRM2074" w:cs="SFRM2074"/>
          <w:lang w:val="en-US"/>
        </w:rPr>
        <w:t>et al. 2011). Symbols as in Table 1; N, number of records; Chao1 and ACE are</w:t>
      </w:r>
    </w:p>
    <w:p w14:paraId="27798B8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750 </w:t>
      </w:r>
      <w:r>
        <w:rPr>
          <w:rFonts w:ascii="SFRM2074" w:hAnsi="SFRM2074" w:cs="SFRM2074"/>
          <w:lang w:val="en-US"/>
        </w:rPr>
        <w:t>asymptotic estimators for the number of distinct pairwise interactions I (Hortal</w:t>
      </w:r>
    </w:p>
    <w:p w14:paraId="7CEB44F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38</w:t>
      </w:r>
    </w:p>
    <w:p w14:paraId="68C09C2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4034674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751 </w:t>
      </w:r>
      <w:r>
        <w:rPr>
          <w:rFonts w:ascii="SFRM2074" w:hAnsi="SFRM2074" w:cs="SFRM2074"/>
          <w:lang w:val="en-US"/>
        </w:rPr>
        <w:t>et al. 2006), and their standard errors; C, sample coverage for rare interactions</w:t>
      </w:r>
    </w:p>
    <w:p w14:paraId="3569FA9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752 </w:t>
      </w:r>
      <w:r>
        <w:rPr>
          <w:rFonts w:ascii="SFRM2074" w:hAnsi="SFRM2074" w:cs="SFRM2074"/>
          <w:lang w:val="en-US"/>
        </w:rPr>
        <w:t>(Chao &amp; Jost 2012). Scaled asymptotic estimators and their confidence intervals</w:t>
      </w:r>
    </w:p>
    <w:p w14:paraId="3DBF1B6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753 </w:t>
      </w:r>
      <w:r>
        <w:rPr>
          <w:rFonts w:ascii="SFRM2074" w:hAnsi="SFRM2074" w:cs="SFRM2074"/>
          <w:lang w:val="en-US"/>
        </w:rPr>
        <w:t>(CI) were calculated by weighting Chao1 and ACE with the observed frequencies</w:t>
      </w:r>
    </w:p>
    <w:p w14:paraId="678AAF6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754 </w:t>
      </w:r>
      <w:r>
        <w:rPr>
          <w:rFonts w:ascii="SFRM2074" w:hAnsi="SFRM2074" w:cs="SFRM2074"/>
          <w:lang w:val="en-US"/>
        </w:rPr>
        <w:t>of forbidden links.</w:t>
      </w:r>
    </w:p>
    <w:p w14:paraId="4E79029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2"/>
          <w:szCs w:val="12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>755</w:t>
      </w:r>
    </w:p>
    <w:p w14:paraId="1364A5A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39</w:t>
      </w:r>
    </w:p>
    <w:p w14:paraId="1733F93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3FECB55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34"/>
          <w:szCs w:val="34"/>
          <w:lang w:val="en-US"/>
        </w:rPr>
      </w:pPr>
      <w:r>
        <w:rPr>
          <w:rFonts w:ascii="SFRM2074" w:hAnsi="SFRM2074" w:cs="SFRM2074"/>
          <w:sz w:val="12"/>
          <w:szCs w:val="12"/>
          <w:lang w:val="en-US"/>
        </w:rPr>
        <w:t xml:space="preserve">756 </w:t>
      </w:r>
      <w:r>
        <w:rPr>
          <w:rFonts w:ascii="SFRM2074" w:hAnsi="SFRM2074" w:cs="SFRM2074"/>
          <w:sz w:val="34"/>
          <w:szCs w:val="34"/>
          <w:lang w:val="en-US"/>
        </w:rPr>
        <w:t>Tables</w:t>
      </w:r>
    </w:p>
    <w:p w14:paraId="76F63FF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Table 1:</w:t>
      </w:r>
    </w:p>
    <w:p w14:paraId="6001EE9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Link type Formulation Definition</w:t>
      </w:r>
    </w:p>
    <w:p w14:paraId="452B898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Potential links I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= AP Size of network matrix, i.e. maximum number of</w:t>
      </w:r>
    </w:p>
    <w:p w14:paraId="3248A68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potentially observable interactions;</w:t>
      </w:r>
    </w:p>
    <w:p w14:paraId="2828C39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 and P, numbers of interacting animal and</w:t>
      </w:r>
    </w:p>
    <w:p w14:paraId="3EE41CB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plant species, respectively.</w:t>
      </w:r>
    </w:p>
    <w:p w14:paraId="502EA6C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Observed links I Total number of observed links in the network given</w:t>
      </w:r>
    </w:p>
    <w:p w14:paraId="28C0AAE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 sufficient sampling effort. Number of ones in the</w:t>
      </w:r>
    </w:p>
    <w:p w14:paraId="026A64B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adjacency matrix.</w:t>
      </w:r>
    </w:p>
    <w:p w14:paraId="46A6D52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Unobserved links UL = I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􀀀 I Number of zeroes in the adjacency matrix.</w:t>
      </w:r>
    </w:p>
    <w:p w14:paraId="094B87F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Forbidden links FL Number of links, which remain unobserved because</w:t>
      </w:r>
    </w:p>
    <w:p w14:paraId="31AB0C6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of linkage constraints, irrespectively of sufficient</w:t>
      </w:r>
    </w:p>
    <w:p w14:paraId="0A08B6A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sampling effort.</w:t>
      </w:r>
    </w:p>
    <w:p w14:paraId="0B54AEB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Missing links ML = AP 􀀀 I 􀀀 FL Number of links, which may exist in nature but need</w:t>
      </w:r>
    </w:p>
    <w:p w14:paraId="4AC062B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more sampling effort and/or additional sampling</w:t>
      </w:r>
    </w:p>
    <w:p w14:paraId="519839C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methods to be observed.</w:t>
      </w:r>
    </w:p>
    <w:p w14:paraId="57EDA10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40</w:t>
      </w:r>
    </w:p>
    <w:p w14:paraId="524818B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32E8BF4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Table 2:</w:t>
      </w:r>
    </w:p>
    <w:p w14:paraId="25FFEE3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Pollination Seed</w:t>
      </w:r>
    </w:p>
    <w:p w14:paraId="6662E73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dispersal</w:t>
      </w:r>
    </w:p>
    <w:p w14:paraId="7B4CC8A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Link</w:t>
      </w:r>
    </w:p>
    <w:p w14:paraId="4BBB685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type</w:t>
      </w:r>
    </w:p>
    <w:p w14:paraId="6F9DD2C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Zackenberg Grundvad Arima</w:t>
      </w:r>
    </w:p>
    <w:p w14:paraId="14AAFC1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Valley</w:t>
      </w:r>
    </w:p>
    <w:p w14:paraId="7E9617B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Sta.</w:t>
      </w:r>
    </w:p>
    <w:p w14:paraId="5F195A2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Virginia</w:t>
      </w:r>
    </w:p>
    <w:p w14:paraId="6AA4F99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Hato</w:t>
      </w:r>
    </w:p>
    <w:p w14:paraId="5606F04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Ratón</w:t>
      </w:r>
    </w:p>
    <w:p w14:paraId="633C2A3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Nava</w:t>
      </w:r>
    </w:p>
    <w:p w14:paraId="162C145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Correhuelas</w:t>
      </w:r>
    </w:p>
    <w:p w14:paraId="3415F6D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1891 646 522 423 272 825</w:t>
      </w:r>
    </w:p>
    <w:p w14:paraId="49ABAC1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 268</w:t>
      </w:r>
    </w:p>
    <w:p w14:paraId="59F6A0B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(0.1417)</w:t>
      </w:r>
    </w:p>
    <w:p w14:paraId="6581421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212</w:t>
      </w:r>
    </w:p>
    <w:p w14:paraId="2AD10E2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(0.3282)</w:t>
      </w:r>
    </w:p>
    <w:p w14:paraId="31189E9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185</w:t>
      </w:r>
    </w:p>
    <w:p w14:paraId="18882DE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(0.3544)</w:t>
      </w:r>
    </w:p>
    <w:p w14:paraId="3B5652E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86</w:t>
      </w:r>
    </w:p>
    <w:p w14:paraId="79B7738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(0.1042)</w:t>
      </w:r>
    </w:p>
    <w:p w14:paraId="0DD72B4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151</w:t>
      </w:r>
    </w:p>
    <w:p w14:paraId="12A40FB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(0.4719)</w:t>
      </w:r>
    </w:p>
    <w:p w14:paraId="3AFCDAC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181</w:t>
      </w:r>
    </w:p>
    <w:p w14:paraId="11617CE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(0.2194)</w:t>
      </w:r>
    </w:p>
    <w:p w14:paraId="640077E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UL 1507</w:t>
      </w:r>
    </w:p>
    <w:p w14:paraId="0104297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(0.7969)</w:t>
      </w:r>
    </w:p>
    <w:p w14:paraId="17B87B1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434</w:t>
      </w:r>
    </w:p>
    <w:p w14:paraId="1B56598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(0.6718)</w:t>
      </w:r>
    </w:p>
    <w:p w14:paraId="5AB4616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337</w:t>
      </w:r>
    </w:p>
    <w:p w14:paraId="550A4D3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(0.6456)</w:t>
      </w:r>
    </w:p>
    <w:p w14:paraId="07419C4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337</w:t>
      </w:r>
    </w:p>
    <w:p w14:paraId="7B14894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(0.4085)</w:t>
      </w:r>
    </w:p>
    <w:p w14:paraId="5DE3924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169</w:t>
      </w:r>
    </w:p>
    <w:p w14:paraId="7E6FA93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(0.5281)</w:t>
      </w:r>
    </w:p>
    <w:p w14:paraId="1CBAE99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644</w:t>
      </w:r>
    </w:p>
    <w:p w14:paraId="499FF43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(0.7806)</w:t>
      </w:r>
    </w:p>
    <w:p w14:paraId="18698C5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FL 530</w:t>
      </w:r>
    </w:p>
    <w:p w14:paraId="2439F10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(0.3517)</w:t>
      </w:r>
    </w:p>
    <w:p w14:paraId="5DE1347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107</w:t>
      </w:r>
    </w:p>
    <w:p w14:paraId="23A6DB0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(0.2465)</w:t>
      </w:r>
    </w:p>
    <w:p w14:paraId="532C6F0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218</w:t>
      </w:r>
    </w:p>
    <w:p w14:paraId="6AAD670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(0.6469)</w:t>
      </w:r>
    </w:p>
    <w:p w14:paraId="1956ED9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260</w:t>
      </w:r>
    </w:p>
    <w:p w14:paraId="36E640A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(0.7715)</w:t>
      </w:r>
    </w:p>
    <w:p w14:paraId="3A4A3AD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118</w:t>
      </w:r>
    </w:p>
    <w:p w14:paraId="4CC0994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(0.6982)</w:t>
      </w:r>
    </w:p>
    <w:p w14:paraId="13C5421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302</w:t>
      </w:r>
    </w:p>
    <w:p w14:paraId="118430A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(0.4689)</w:t>
      </w:r>
    </w:p>
    <w:p w14:paraId="174B9CD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FL</w:t>
      </w:r>
      <w:r>
        <w:rPr>
          <w:rFonts w:ascii="SFRM2074" w:hAnsi="SFRM2074" w:cs="SFRM2074"/>
          <w:sz w:val="16"/>
          <w:szCs w:val="16"/>
          <w:lang w:val="en-US"/>
        </w:rPr>
        <w:t xml:space="preserve">P </w:t>
      </w:r>
      <w:r>
        <w:rPr>
          <w:rFonts w:ascii="SFRM2074" w:hAnsi="SFRM2074" w:cs="SFRM2074"/>
          <w:lang w:val="en-US"/>
        </w:rPr>
        <w:t>530</w:t>
      </w:r>
    </w:p>
    <w:p w14:paraId="4ACD791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(1.0000)</w:t>
      </w:r>
    </w:p>
    <w:p w14:paraId="47AC3B8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94</w:t>
      </w:r>
    </w:p>
    <w:p w14:paraId="35749CC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(0.2166)</w:t>
      </w:r>
    </w:p>
    <w:p w14:paraId="55AE9BD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0</w:t>
      </w:r>
    </w:p>
    <w:p w14:paraId="269D470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(0.0000)</w:t>
      </w:r>
    </w:p>
    <w:p w14:paraId="7ABA625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120</w:t>
      </w:r>
    </w:p>
    <w:p w14:paraId="5B5B36B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(0.1624)</w:t>
      </w:r>
    </w:p>
    <w:p w14:paraId="554ECA3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67</w:t>
      </w:r>
    </w:p>
    <w:p w14:paraId="4AB19C7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(0.3964)</w:t>
      </w:r>
    </w:p>
    <w:p w14:paraId="1ACC694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195</w:t>
      </w:r>
    </w:p>
    <w:p w14:paraId="2EF0BAA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(0.3028)</w:t>
      </w:r>
    </w:p>
    <w:p w14:paraId="6434EF3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FL</w:t>
      </w:r>
      <w:r>
        <w:rPr>
          <w:rFonts w:ascii="SFRM2074" w:hAnsi="SFRM2074" w:cs="SFRM2074"/>
          <w:sz w:val="16"/>
          <w:szCs w:val="16"/>
          <w:lang w:val="en-US"/>
        </w:rPr>
        <w:t xml:space="preserve">S </w:t>
      </w:r>
      <w:r>
        <w:rPr>
          <w:rFonts w:ascii="SFRM2074" w:hAnsi="SFRM2074" w:cs="SFRM2074"/>
          <w:lang w:val="en-US"/>
        </w:rPr>
        <w:t>_ _ _ (_ _ _) 8</w:t>
      </w:r>
    </w:p>
    <w:p w14:paraId="5DCA997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(0.0184)</w:t>
      </w:r>
    </w:p>
    <w:p w14:paraId="406EBE8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30</w:t>
      </w:r>
    </w:p>
    <w:p w14:paraId="738F24E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(0.0890)</w:t>
      </w:r>
    </w:p>
    <w:p w14:paraId="55872A5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140</w:t>
      </w:r>
    </w:p>
    <w:p w14:paraId="3D708B5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(0.1894)</w:t>
      </w:r>
    </w:p>
    <w:p w14:paraId="219EA83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31</w:t>
      </w:r>
    </w:p>
    <w:p w14:paraId="5EA7A8A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(0.1834)</w:t>
      </w:r>
    </w:p>
    <w:p w14:paraId="60FF1A9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46 (0.0714)</w:t>
      </w:r>
    </w:p>
    <w:p w14:paraId="35ABE49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FL</w:t>
      </w:r>
      <w:r>
        <w:rPr>
          <w:rFonts w:ascii="SFRM2074" w:hAnsi="SFRM2074" w:cs="SFRM2074"/>
          <w:sz w:val="16"/>
          <w:szCs w:val="16"/>
          <w:lang w:val="en-US"/>
        </w:rPr>
        <w:t xml:space="preserve">A </w:t>
      </w:r>
      <w:r>
        <w:rPr>
          <w:rFonts w:ascii="SFRM2074" w:hAnsi="SFRM2074" w:cs="SFRM2074"/>
          <w:lang w:val="en-US"/>
        </w:rPr>
        <w:t>_ _ _ (_ _ _) 5</w:t>
      </w:r>
    </w:p>
    <w:p w14:paraId="1E6DC84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(0.0115)</w:t>
      </w:r>
    </w:p>
    <w:p w14:paraId="74AA227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150</w:t>
      </w:r>
    </w:p>
    <w:p w14:paraId="3DF8152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lang w:val="en-US"/>
        </w:rPr>
        <w:t>(0.445)</w:t>
      </w:r>
      <w:r>
        <w:rPr>
          <w:rFonts w:ascii="SFRM2074" w:hAnsi="SFRM2074" w:cs="SFRM2074"/>
          <w:sz w:val="16"/>
          <w:szCs w:val="16"/>
          <w:lang w:val="en-US"/>
        </w:rPr>
        <w:t>a</w:t>
      </w:r>
    </w:p>
    <w:p w14:paraId="71514E2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_ _ _ (_ _ _) 20</w:t>
      </w:r>
    </w:p>
    <w:p w14:paraId="573093E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(0.1183)</w:t>
      </w:r>
    </w:p>
    <w:p w14:paraId="7DA6B51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61 (0.0947)</w:t>
      </w:r>
    </w:p>
    <w:p w14:paraId="7F7E520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FL</w:t>
      </w:r>
      <w:r>
        <w:rPr>
          <w:rFonts w:ascii="SFRM2074" w:hAnsi="SFRM2074" w:cs="SFRM2074"/>
          <w:sz w:val="16"/>
          <w:szCs w:val="16"/>
          <w:lang w:val="en-US"/>
        </w:rPr>
        <w:t xml:space="preserve">O </w:t>
      </w:r>
      <w:r>
        <w:rPr>
          <w:rFonts w:ascii="SFRM2074" w:hAnsi="SFRM2074" w:cs="SFRM2074"/>
          <w:lang w:val="en-US"/>
        </w:rPr>
        <w:t>_ _ _ (_ _ _) _ _ _ (_ _ _) 38</w:t>
      </w:r>
    </w:p>
    <w:p w14:paraId="2C1EB22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lang w:val="en-US"/>
        </w:rPr>
        <w:t>(0.1128)</w:t>
      </w:r>
      <w:r>
        <w:rPr>
          <w:rFonts w:ascii="SFRM2074" w:hAnsi="SFRM2074" w:cs="SFRM2074"/>
          <w:sz w:val="16"/>
          <w:szCs w:val="16"/>
          <w:lang w:val="en-US"/>
        </w:rPr>
        <w:t>b</w:t>
      </w:r>
    </w:p>
    <w:p w14:paraId="30A4B47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_ _ _ (_ _ _) _ _ _ (_ _ _) 363</w:t>
      </w:r>
    </w:p>
    <w:p w14:paraId="39AC2B9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(0.5637)</w:t>
      </w:r>
    </w:p>
    <w:p w14:paraId="1D1060E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ML 977</w:t>
      </w:r>
    </w:p>
    <w:p w14:paraId="1863124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(0.6483)</w:t>
      </w:r>
    </w:p>
    <w:p w14:paraId="2BC01D4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327</w:t>
      </w:r>
    </w:p>
    <w:p w14:paraId="042F380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(0.7535)</w:t>
      </w:r>
    </w:p>
    <w:p w14:paraId="22864B1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119</w:t>
      </w:r>
    </w:p>
    <w:p w14:paraId="14FAF78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(0.3531)</w:t>
      </w:r>
    </w:p>
    <w:p w14:paraId="7AF62DBC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77</w:t>
      </w:r>
    </w:p>
    <w:p w14:paraId="51457AA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(0.1042)</w:t>
      </w:r>
    </w:p>
    <w:p w14:paraId="717E841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51</w:t>
      </w:r>
    </w:p>
    <w:p w14:paraId="1D9DA3F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(0.3018)</w:t>
      </w:r>
    </w:p>
    <w:p w14:paraId="43A83DA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342</w:t>
      </w:r>
    </w:p>
    <w:p w14:paraId="28512FD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(0.5311)</w:t>
      </w:r>
    </w:p>
    <w:p w14:paraId="4DA5299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a</w:t>
      </w:r>
      <w:r>
        <w:rPr>
          <w:rFonts w:ascii="SFRM2074" w:hAnsi="SFRM2074" w:cs="SFRM2074"/>
          <w:lang w:val="en-US"/>
        </w:rPr>
        <w:t>, Lack of accessibility due to habitat uncoupling, i.e., canopy-foraging species vs.</w:t>
      </w:r>
    </w:p>
    <w:p w14:paraId="5439619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understory species.</w:t>
      </w:r>
    </w:p>
    <w:p w14:paraId="3860DE1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b</w:t>
      </w:r>
      <w:r>
        <w:rPr>
          <w:rFonts w:ascii="SFRM2074" w:hAnsi="SFRM2074" w:cs="SFRM2074"/>
          <w:lang w:val="en-US"/>
        </w:rPr>
        <w:t>, Colour restrictions, and reward per flower too small relative to the size of the</w:t>
      </w:r>
    </w:p>
    <w:p w14:paraId="773570E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bird.</w:t>
      </w:r>
    </w:p>
    <w:p w14:paraId="5838FF2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41</w:t>
      </w:r>
    </w:p>
    <w:p w14:paraId="1DA1155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47BBAD5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Table 3:</w:t>
      </w:r>
    </w:p>
    <w:p w14:paraId="05F52E6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Interaction Sample 1 Sample 2 Sample 3 . . . Sample i</w:t>
      </w:r>
    </w:p>
    <w:p w14:paraId="2A01284A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A1 - P2 12 2 0 . . . 6</w:t>
      </w:r>
    </w:p>
    <w:p w14:paraId="09736BB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A1 - P2 0 0 0 . . . 1</w:t>
      </w:r>
    </w:p>
    <w:p w14:paraId="2BF6F96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. . . . . . . . . . . . . . . . . .</w:t>
      </w:r>
    </w:p>
    <w:p w14:paraId="3CC9F22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A5 - P3 5 0 1 . . . 18</w:t>
      </w:r>
    </w:p>
    <w:p w14:paraId="2A5B9BE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A5 - P4 1 0 1 . . . 3</w:t>
      </w:r>
    </w:p>
    <w:p w14:paraId="1779EA8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. . . . . . . . . . . . . . . . . .</w:t>
      </w:r>
    </w:p>
    <w:p w14:paraId="3B271A8E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- P</w:t>
      </w:r>
      <w:r>
        <w:rPr>
          <w:rFonts w:ascii="SFRM2074" w:hAnsi="SFRM2074" w:cs="SFRM2074"/>
          <w:sz w:val="16"/>
          <w:szCs w:val="16"/>
          <w:lang w:val="en-US"/>
        </w:rPr>
        <w:t xml:space="preserve">i </w:t>
      </w:r>
      <w:r>
        <w:rPr>
          <w:rFonts w:ascii="SFRM2074" w:hAnsi="SFRM2074" w:cs="SFRM2074"/>
          <w:lang w:val="en-US"/>
        </w:rPr>
        <w:t>1 0 1 . . . 2</w:t>
      </w:r>
    </w:p>
    <w:p w14:paraId="6632876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42</w:t>
      </w:r>
    </w:p>
    <w:p w14:paraId="3B82A2F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sz w:val="16"/>
          <w:szCs w:val="16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Jordano - Sampling networks</w:t>
      </w:r>
    </w:p>
    <w:p w14:paraId="1DB297F4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Table 4:</w:t>
      </w:r>
    </w:p>
    <w:p w14:paraId="677C2449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Hato Ratón Nava Correhuelas Zackenberg</w:t>
      </w:r>
    </w:p>
    <w:p w14:paraId="2088EAA6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 17 33 65</w:t>
      </w:r>
    </w:p>
    <w:p w14:paraId="3F9EABE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P 16 25 31</w:t>
      </w:r>
    </w:p>
    <w:p w14:paraId="4534E52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</w:t>
      </w:r>
      <w:r>
        <w:rPr>
          <w:rFonts w:ascii="SFRM2074" w:hAnsi="SFRM2074" w:cs="SFRM2074"/>
          <w:sz w:val="16"/>
          <w:szCs w:val="16"/>
          <w:lang w:val="en-US"/>
        </w:rPr>
        <w:t xml:space="preserve">max </w:t>
      </w:r>
      <w:r>
        <w:rPr>
          <w:rFonts w:ascii="SFRM2074" w:hAnsi="SFRM2074" w:cs="SFRM2074"/>
          <w:lang w:val="en-US"/>
        </w:rPr>
        <w:t>272 825 1891</w:t>
      </w:r>
    </w:p>
    <w:p w14:paraId="1948D4A7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N 3340 8378 1245</w:t>
      </w:r>
    </w:p>
    <w:p w14:paraId="1A12D453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I 151 181 268</w:t>
      </w:r>
    </w:p>
    <w:p w14:paraId="5F683CD5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 0.917 0.886 0.707</w:t>
      </w:r>
    </w:p>
    <w:p w14:paraId="3CF2989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Chao1 263:1 _ 70:9 231:4 _ 14:2 509:6 _ 54:7</w:t>
      </w:r>
    </w:p>
    <w:p w14:paraId="41D39658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ACE 240:3 _ 8:9 241:3 _ 7:9 566:1 _ 14:8</w:t>
      </w:r>
    </w:p>
    <w:p w14:paraId="6D3B7320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Scaled Chao 195.4 162.7 308.4</w:t>
      </w:r>
    </w:p>
    <w:p w14:paraId="1CBC8591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CI [124.5–266.3] [148.5–176.9] [253.6–363.1]</w:t>
      </w:r>
    </w:p>
    <w:p w14:paraId="075CD7BB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Scaled ACE 178.5 169.7 342.6</w:t>
      </w:r>
    </w:p>
    <w:p w14:paraId="0FCCE26D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CI [169.5–187.4] [161.8–177.6] [327.8–357.4]</w:t>
      </w:r>
    </w:p>
    <w:p w14:paraId="421719A2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lang w:val="en-US"/>
        </w:rPr>
        <w:t>% unobserved</w:t>
      </w:r>
      <w:r>
        <w:rPr>
          <w:rFonts w:ascii="SFRM2074" w:hAnsi="SFRM2074" w:cs="SFRM2074"/>
          <w:sz w:val="16"/>
          <w:szCs w:val="16"/>
          <w:lang w:val="en-US"/>
        </w:rPr>
        <w:t xml:space="preserve">a </w:t>
      </w:r>
      <w:r>
        <w:rPr>
          <w:rFonts w:ascii="SFRM2074" w:hAnsi="SFRM2074" w:cs="SFRM2074"/>
          <w:lang w:val="en-US"/>
        </w:rPr>
        <w:t>8.33 15.38 47.80</w:t>
      </w:r>
    </w:p>
    <w:p w14:paraId="0B3F31DF" w14:textId="77777777" w:rsidR="00F109D6" w:rsidRDefault="00F109D6" w:rsidP="00F109D6">
      <w:pPr>
        <w:widowControl w:val="0"/>
        <w:autoSpaceDE w:val="0"/>
        <w:autoSpaceDN w:val="0"/>
        <w:adjustRightInd w:val="0"/>
        <w:rPr>
          <w:rFonts w:ascii="SFRM2074" w:hAnsi="SFRM2074" w:cs="SFRM2074"/>
          <w:lang w:val="en-US"/>
        </w:rPr>
      </w:pPr>
      <w:r>
        <w:rPr>
          <w:rFonts w:ascii="SFRM2074" w:hAnsi="SFRM2074" w:cs="SFRM2074"/>
          <w:sz w:val="16"/>
          <w:szCs w:val="16"/>
          <w:lang w:val="en-US"/>
        </w:rPr>
        <w:t>a</w:t>
      </w:r>
      <w:r>
        <w:rPr>
          <w:rFonts w:ascii="SFRM2074" w:hAnsi="SFRM2074" w:cs="SFRM2074"/>
          <w:lang w:val="en-US"/>
        </w:rPr>
        <w:t>, estimated with library Jade (R Core Development Team 2010, Chao et al. 2015)</w:t>
      </w:r>
    </w:p>
    <w:p w14:paraId="1268FF92" w14:textId="77777777" w:rsidR="00CF1520" w:rsidRDefault="00F109D6" w:rsidP="00F109D6">
      <w:r>
        <w:rPr>
          <w:rFonts w:ascii="SFRM2074" w:hAnsi="SFRM2074" w:cs="SFRM2074"/>
          <w:lang w:val="en-US"/>
        </w:rPr>
        <w:t>43</w:t>
      </w:r>
    </w:p>
    <w:sectPr w:rsidR="00CF1520" w:rsidSect="008A03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Jens M. Olesen" w:date="2015-09-02T17:32:00Z" w:initials="JMO">
    <w:p w14:paraId="492660EF" w14:textId="187074AD" w:rsidR="00F43B6B" w:rsidRDefault="00F43B6B">
      <w:pPr>
        <w:pStyle w:val="CommentText"/>
      </w:pPr>
      <w:r>
        <w:rPr>
          <w:rStyle w:val="CommentReference"/>
        </w:rPr>
        <w:annotationRef/>
      </w:r>
      <w:r>
        <w:t xml:space="preserve">I guess it is difficult to know what the fractions of inter and intratrophic interactions are. </w:t>
      </w:r>
    </w:p>
  </w:comment>
  <w:comment w:id="17" w:author="Jens M. Olesen" w:date="2015-09-02T17:39:00Z" w:initials="JMO">
    <w:p w14:paraId="7A615EBD" w14:textId="34DC978D" w:rsidR="00F43B6B" w:rsidRDefault="00F43B6B">
      <w:pPr>
        <w:pStyle w:val="CommentText"/>
      </w:pPr>
      <w:r>
        <w:rPr>
          <w:rStyle w:val="CommentReference"/>
        </w:rPr>
        <w:annotationRef/>
      </w:r>
      <w:r>
        <w:t>and Roslin, Wirta ...</w:t>
      </w:r>
    </w:p>
  </w:comment>
  <w:comment w:id="24" w:author="Jens M. Olesen" w:date="2015-09-02T18:47:00Z" w:initials="JMO">
    <w:p w14:paraId="35EAA034" w14:textId="77777777" w:rsidR="00F43B6B" w:rsidRDefault="00F43B6B">
      <w:pPr>
        <w:pStyle w:val="CommentText"/>
      </w:pPr>
      <w:r>
        <w:rPr>
          <w:rStyle w:val="CommentReference"/>
        </w:rPr>
        <w:annotationRef/>
      </w:r>
      <w:r>
        <w:t>Personally I think that the unobserved exisiting links is in a zone just outside the nestedness isocline. Somewhat in the way I show in a figure from 2010 in Advances in Ecol. Res. See the attached file.</w:t>
      </w:r>
    </w:p>
    <w:p w14:paraId="0510BAB1" w14:textId="77777777" w:rsidR="00F43B6B" w:rsidRDefault="00F43B6B">
      <w:pPr>
        <w:pStyle w:val="CommentText"/>
      </w:pPr>
    </w:p>
    <w:p w14:paraId="30804A39" w14:textId="122B1C99" w:rsidR="00F43B6B" w:rsidRDefault="00F43B6B">
      <w:pPr>
        <w:pStyle w:val="CommentText"/>
      </w:pPr>
      <w:r>
        <w:t xml:space="preserve">One could perhaps make a "guestimate", saying that abundance and linkage level are correlated, and then that abundance determines population phenology/lenght of phenophases, i.e. that the proportion of phenological mismatch links. Thus that proportion should be equal to connectance C. If so then the proportion of undersampled links/forbidden links due to other things thatn phenology would be = 1 – 2* C. If C = 0.15, then the proportion of undersampled and forbidden links (not phenology) would be 0.70.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">
    <w:altName w:val="Perpetua"/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FRM2074">
    <w:altName w:val="Baskervil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D6"/>
    <w:rsid w:val="00526197"/>
    <w:rsid w:val="00710511"/>
    <w:rsid w:val="00815A58"/>
    <w:rsid w:val="008A0325"/>
    <w:rsid w:val="00CD3523"/>
    <w:rsid w:val="00CD6D92"/>
    <w:rsid w:val="00CF1520"/>
    <w:rsid w:val="00DA3F23"/>
    <w:rsid w:val="00F109D6"/>
    <w:rsid w:val="00F4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A95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5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523"/>
    <w:rPr>
      <w:rFonts w:ascii="Lucida Grande" w:hAnsi="Lucida Grande" w:cs="Lucida Grande"/>
      <w:sz w:val="18"/>
      <w:szCs w:val="18"/>
      <w:lang w:val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7105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5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511"/>
    <w:rPr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5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511"/>
    <w:rPr>
      <w:b/>
      <w:bCs/>
      <w:sz w:val="20"/>
      <w:szCs w:val="20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5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523"/>
    <w:rPr>
      <w:rFonts w:ascii="Lucida Grande" w:hAnsi="Lucida Grande" w:cs="Lucida Grande"/>
      <w:sz w:val="18"/>
      <w:szCs w:val="18"/>
      <w:lang w:val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7105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5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511"/>
    <w:rPr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5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511"/>
    <w:rPr>
      <w:b/>
      <w:bCs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23</Pages>
  <Words>9950</Words>
  <Characters>56715</Characters>
  <Application>Microsoft Macintosh Word</Application>
  <DocSecurity>0</DocSecurity>
  <Lines>472</Lines>
  <Paragraphs>133</Paragraphs>
  <ScaleCrop>false</ScaleCrop>
  <Company>Aarhus Universitet</Company>
  <LinksUpToDate>false</LinksUpToDate>
  <CharactersWithSpaces>66532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M. Olesen</dc:creator>
  <cp:keywords/>
  <dc:description/>
  <cp:lastModifiedBy>Jens M. Olesen</cp:lastModifiedBy>
  <cp:revision>5</cp:revision>
  <dcterms:created xsi:type="dcterms:W3CDTF">2015-09-02T15:19:00Z</dcterms:created>
  <dcterms:modified xsi:type="dcterms:W3CDTF">2015-09-02T17:05:00Z</dcterms:modified>
</cp:coreProperties>
</file>